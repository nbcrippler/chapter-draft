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21C" w:rsidRDefault="00705D07" w:rsidP="0063330B">
      <w:pPr>
        <w:spacing w:after="0" w:line="480" w:lineRule="auto"/>
        <w:ind w:firstLine="720"/>
        <w:rPr>
          <w:rFonts w:ascii="Times New Roman" w:hAnsi="Times New Roman"/>
          <w:sz w:val="24"/>
          <w:szCs w:val="24"/>
        </w:rPr>
      </w:pPr>
      <w:r w:rsidRPr="0002763F">
        <w:rPr>
          <w:rFonts w:ascii="Times New Roman" w:hAnsi="Times New Roman"/>
          <w:sz w:val="24"/>
          <w:szCs w:val="24"/>
        </w:rPr>
        <w:t>Working memory has been implicated as a core cognitive construct that predicts how well people perform</w:t>
      </w:r>
      <w:r w:rsidRPr="00705D07">
        <w:rPr>
          <w:rFonts w:ascii="Times New Roman" w:hAnsi="Times New Roman"/>
          <w:sz w:val="24"/>
          <w:szCs w:val="24"/>
        </w:rPr>
        <w:t xml:space="preserve"> on many tasks that require higher-order cognition. For example, </w:t>
      </w:r>
      <w:r w:rsidR="00974CE0">
        <w:rPr>
          <w:rFonts w:ascii="Times New Roman" w:hAnsi="Times New Roman"/>
          <w:sz w:val="24"/>
          <w:szCs w:val="24"/>
        </w:rPr>
        <w:t xml:space="preserve">measures of </w:t>
      </w:r>
      <w:r w:rsidRPr="00705D07">
        <w:rPr>
          <w:rFonts w:ascii="Times New Roman" w:hAnsi="Times New Roman"/>
          <w:sz w:val="24"/>
          <w:szCs w:val="24"/>
        </w:rPr>
        <w:t>working memory</w:t>
      </w:r>
      <w:r w:rsidR="00974CE0">
        <w:rPr>
          <w:rFonts w:ascii="Times New Roman" w:hAnsi="Times New Roman"/>
          <w:sz w:val="24"/>
          <w:szCs w:val="24"/>
        </w:rPr>
        <w:t xml:space="preserve"> predict</w:t>
      </w:r>
      <w:r w:rsidRPr="00705D07">
        <w:rPr>
          <w:rFonts w:ascii="Times New Roman" w:hAnsi="Times New Roman"/>
          <w:sz w:val="24"/>
          <w:szCs w:val="24"/>
        </w:rPr>
        <w:t xml:space="preserve"> performance on tests of real-world abilities such as reading comprehension </w:t>
      </w:r>
      <w:r w:rsidRPr="00705D07">
        <w:rPr>
          <w:rFonts w:ascii="Times New Roman" w:hAnsi="Times New Roman"/>
          <w:noProof/>
          <w:sz w:val="24"/>
          <w:szCs w:val="24"/>
        </w:rPr>
        <w:t xml:space="preserve">(Daneman &amp; Carpenter, 1980; McVay &amp; Kane, </w:t>
      </w:r>
      <w:r w:rsidR="00CE61DB">
        <w:rPr>
          <w:rFonts w:ascii="Times New Roman" w:hAnsi="Times New Roman"/>
          <w:noProof/>
          <w:sz w:val="24"/>
          <w:szCs w:val="24"/>
        </w:rPr>
        <w:t>2012</w:t>
      </w:r>
      <w:r w:rsidRPr="00705D07">
        <w:rPr>
          <w:rFonts w:ascii="Times New Roman" w:hAnsi="Times New Roman"/>
          <w:noProof/>
          <w:sz w:val="24"/>
          <w:szCs w:val="24"/>
        </w:rPr>
        <w:t>)</w:t>
      </w:r>
      <w:r w:rsidRPr="00705D07">
        <w:rPr>
          <w:rFonts w:ascii="Times New Roman" w:hAnsi="Times New Roman"/>
          <w:sz w:val="24"/>
          <w:szCs w:val="24"/>
        </w:rPr>
        <w:t>, following</w:t>
      </w:r>
      <w:r w:rsidR="0002763F">
        <w:rPr>
          <w:rFonts w:ascii="Times New Roman" w:hAnsi="Times New Roman"/>
          <w:sz w:val="24"/>
          <w:szCs w:val="24"/>
        </w:rPr>
        <w:t xml:space="preserve"> classroom</w:t>
      </w:r>
      <w:r w:rsidRPr="00705D07">
        <w:rPr>
          <w:rFonts w:ascii="Times New Roman" w:hAnsi="Times New Roman"/>
          <w:sz w:val="24"/>
          <w:szCs w:val="24"/>
        </w:rPr>
        <w:t xml:space="preserve"> </w:t>
      </w:r>
      <w:r w:rsidRPr="004C0056">
        <w:rPr>
          <w:rFonts w:ascii="Times New Roman" w:hAnsi="Times New Roman"/>
          <w:sz w:val="24"/>
          <w:szCs w:val="24"/>
        </w:rPr>
        <w:t>directions</w:t>
      </w:r>
      <w:r w:rsidR="0002763F" w:rsidRPr="004C0056">
        <w:rPr>
          <w:rStyle w:val="CommentReference"/>
          <w:rFonts w:ascii="Times New Roman" w:hAnsi="Times New Roman"/>
          <w:sz w:val="24"/>
          <w:szCs w:val="24"/>
        </w:rPr>
        <w:t xml:space="preserve"> </w:t>
      </w:r>
      <w:r w:rsidR="004C0056" w:rsidRPr="004C0056">
        <w:rPr>
          <w:rStyle w:val="CommentReference"/>
          <w:rFonts w:ascii="Times New Roman" w:hAnsi="Times New Roman"/>
          <w:sz w:val="24"/>
          <w:szCs w:val="24"/>
        </w:rPr>
        <w:t>(</w:t>
      </w:r>
      <w:r w:rsidR="0002763F" w:rsidRPr="004C0056">
        <w:rPr>
          <w:rStyle w:val="CommentReference"/>
          <w:rFonts w:ascii="Times New Roman" w:hAnsi="Times New Roman"/>
          <w:sz w:val="24"/>
          <w:szCs w:val="24"/>
        </w:rPr>
        <w:t>E</w:t>
      </w:r>
      <w:r w:rsidRPr="004C0056">
        <w:rPr>
          <w:rFonts w:ascii="Times New Roman" w:hAnsi="Times New Roman"/>
          <w:noProof/>
          <w:sz w:val="24"/>
          <w:szCs w:val="24"/>
        </w:rPr>
        <w:t>ngle</w:t>
      </w:r>
      <w:r w:rsidRPr="00705D07">
        <w:rPr>
          <w:rFonts w:ascii="Times New Roman" w:hAnsi="Times New Roman"/>
          <w:noProof/>
          <w:sz w:val="24"/>
          <w:szCs w:val="24"/>
        </w:rPr>
        <w:t>, Carullo, &amp; Collins, 1991)</w:t>
      </w:r>
      <w:r w:rsidRPr="00705D07">
        <w:rPr>
          <w:rFonts w:ascii="Times New Roman" w:hAnsi="Times New Roman"/>
          <w:sz w:val="24"/>
          <w:szCs w:val="24"/>
        </w:rPr>
        <w:t xml:space="preserve">, learning a computer language </w:t>
      </w:r>
      <w:r w:rsidRPr="00705D07">
        <w:rPr>
          <w:rFonts w:ascii="Times New Roman" w:hAnsi="Times New Roman"/>
          <w:noProof/>
          <w:sz w:val="24"/>
          <w:szCs w:val="24"/>
        </w:rPr>
        <w:t>(</w:t>
      </w:r>
      <w:r w:rsidR="00CE61DB">
        <w:rPr>
          <w:rFonts w:ascii="Times New Roman" w:hAnsi="Times New Roman"/>
          <w:noProof/>
          <w:sz w:val="24"/>
          <w:szCs w:val="24"/>
        </w:rPr>
        <w:t xml:space="preserve">Kyllonen &amp; Stephens, 1990; </w:t>
      </w:r>
      <w:r w:rsidRPr="00705D07">
        <w:rPr>
          <w:rFonts w:ascii="Times New Roman" w:hAnsi="Times New Roman"/>
          <w:noProof/>
          <w:sz w:val="24"/>
          <w:szCs w:val="24"/>
        </w:rPr>
        <w:t>Shute, 1991)</w:t>
      </w:r>
      <w:r w:rsidRPr="00705D07">
        <w:rPr>
          <w:rFonts w:ascii="Times New Roman" w:hAnsi="Times New Roman"/>
          <w:sz w:val="24"/>
          <w:szCs w:val="24"/>
        </w:rPr>
        <w:t xml:space="preserve">, multitasking </w:t>
      </w:r>
      <w:r w:rsidR="00C651E7">
        <w:rPr>
          <w:rFonts w:ascii="Times New Roman" w:hAnsi="Times New Roman"/>
          <w:sz w:val="24"/>
          <w:szCs w:val="24"/>
        </w:rPr>
        <w:t xml:space="preserve"> </w:t>
      </w:r>
      <w:r w:rsidR="00173385">
        <w:rPr>
          <w:rFonts w:ascii="Times New Roman" w:hAnsi="Times New Roman"/>
          <w:sz w:val="24"/>
          <w:szCs w:val="24"/>
        </w:rPr>
        <w:t xml:space="preserve">(e.g., performing four tasks simultaneously; </w:t>
      </w:r>
      <w:r w:rsidRPr="00705D07">
        <w:rPr>
          <w:rFonts w:ascii="Times New Roman" w:hAnsi="Times New Roman"/>
          <w:noProof/>
          <w:sz w:val="24"/>
          <w:szCs w:val="24"/>
        </w:rPr>
        <w:t>Bühner, König, Pick, &amp; Krumm, 2006; Hambrick, Oswald, Darowski, Rench, &amp; Brou, 2010)</w:t>
      </w:r>
      <w:r w:rsidRPr="00705D07">
        <w:rPr>
          <w:rFonts w:ascii="Times New Roman" w:hAnsi="Times New Roman"/>
          <w:sz w:val="24"/>
          <w:szCs w:val="24"/>
        </w:rPr>
        <w:t xml:space="preserve">, </w:t>
      </w:r>
      <w:r w:rsidR="0002763F">
        <w:rPr>
          <w:rFonts w:ascii="Times New Roman" w:hAnsi="Times New Roman"/>
          <w:sz w:val="24"/>
          <w:szCs w:val="24"/>
        </w:rPr>
        <w:t xml:space="preserve"> and </w:t>
      </w:r>
      <w:r w:rsidRPr="00705D07">
        <w:rPr>
          <w:rFonts w:ascii="Times New Roman" w:hAnsi="Times New Roman"/>
          <w:sz w:val="24"/>
          <w:szCs w:val="24"/>
        </w:rPr>
        <w:t xml:space="preserve">solving novel problems </w:t>
      </w:r>
      <w:r w:rsidRPr="00705D07">
        <w:rPr>
          <w:rFonts w:ascii="Times New Roman" w:hAnsi="Times New Roman"/>
          <w:noProof/>
          <w:sz w:val="24"/>
          <w:szCs w:val="24"/>
        </w:rPr>
        <w:t>(Conway, Cowan, Bunting, Therriault, &amp; Minkoff, 2002; Engle, Tuholski, Laughlin, &amp; Conway, 1999; Kane et al., 2004; Martinez &amp; Colom, 2009)</w:t>
      </w:r>
      <w:r w:rsidR="00CF7937">
        <w:rPr>
          <w:rFonts w:ascii="Times New Roman" w:hAnsi="Times New Roman"/>
          <w:sz w:val="24"/>
          <w:szCs w:val="24"/>
        </w:rPr>
        <w:t>.</w:t>
      </w:r>
      <w:r w:rsidR="003225DC">
        <w:rPr>
          <w:rFonts w:ascii="Times New Roman" w:hAnsi="Times New Roman"/>
          <w:sz w:val="24"/>
          <w:szCs w:val="24"/>
        </w:rPr>
        <w:t xml:space="preserve"> </w:t>
      </w:r>
      <w:del w:id="0" w:author="WCUUser" w:date="2015-05-07T15:40:00Z">
        <w:r w:rsidR="003225DC" w:rsidDel="001461A3">
          <w:rPr>
            <w:rFonts w:ascii="Times New Roman" w:hAnsi="Times New Roman"/>
            <w:sz w:val="24"/>
            <w:szCs w:val="24"/>
          </w:rPr>
          <w:delText xml:space="preserve">That is, </w:delText>
        </w:r>
      </w:del>
      <w:proofErr w:type="gramStart"/>
      <w:ins w:id="1" w:author="WCUUser" w:date="2015-05-07T15:41:00Z">
        <w:r w:rsidR="001461A3">
          <w:rPr>
            <w:rFonts w:ascii="Times New Roman" w:hAnsi="Times New Roman"/>
            <w:sz w:val="24"/>
            <w:szCs w:val="24"/>
          </w:rPr>
          <w:t>P</w:t>
        </w:r>
      </w:ins>
      <w:del w:id="2" w:author="WCUUser" w:date="2015-05-07T15:41:00Z">
        <w:r w:rsidR="003225DC" w:rsidDel="001461A3">
          <w:rPr>
            <w:rFonts w:ascii="Times New Roman" w:hAnsi="Times New Roman"/>
            <w:sz w:val="24"/>
            <w:szCs w:val="24"/>
          </w:rPr>
          <w:delText>p</w:delText>
        </w:r>
      </w:del>
      <w:r w:rsidR="003225DC">
        <w:rPr>
          <w:rFonts w:ascii="Times New Roman" w:hAnsi="Times New Roman"/>
          <w:sz w:val="24"/>
          <w:szCs w:val="24"/>
        </w:rPr>
        <w:t>eople with a greater working memory capacity (WMC) exhibit an advantage over people with lesser WMC in many aspects of cognition.</w:t>
      </w:r>
      <w:proofErr w:type="gramEnd"/>
      <w:r w:rsidR="003225DC">
        <w:rPr>
          <w:rFonts w:ascii="Times New Roman" w:hAnsi="Times New Roman"/>
          <w:sz w:val="24"/>
          <w:szCs w:val="24"/>
        </w:rPr>
        <w:t xml:space="preserve"> </w:t>
      </w:r>
    </w:p>
    <w:p w:rsidR="00705D07" w:rsidRPr="00C77012" w:rsidRDefault="0063330B" w:rsidP="0063330B">
      <w:pPr>
        <w:spacing w:after="0" w:line="480" w:lineRule="auto"/>
        <w:ind w:firstLine="720"/>
        <w:rPr>
          <w:rFonts w:ascii="Times New Roman" w:hAnsi="Times New Roman"/>
          <w:color w:val="FF0000"/>
          <w:sz w:val="24"/>
          <w:szCs w:val="24"/>
        </w:rPr>
      </w:pPr>
      <w:r>
        <w:rPr>
          <w:rFonts w:ascii="Times New Roman" w:hAnsi="Times New Roman"/>
          <w:sz w:val="24"/>
          <w:szCs w:val="24"/>
        </w:rPr>
        <w:t>I</w:t>
      </w:r>
      <w:r w:rsidR="008B763D" w:rsidRPr="00705D07">
        <w:rPr>
          <w:rFonts w:ascii="Times New Roman" w:hAnsi="Times New Roman"/>
          <w:sz w:val="24"/>
          <w:szCs w:val="24"/>
        </w:rPr>
        <w:t>ndividual differences research has and continues to serve an important role in building</w:t>
      </w:r>
      <w:r w:rsidR="008B763D">
        <w:rPr>
          <w:rFonts w:ascii="Times New Roman" w:hAnsi="Times New Roman"/>
          <w:sz w:val="24"/>
          <w:szCs w:val="24"/>
        </w:rPr>
        <w:t xml:space="preserve"> and testing the connections of</w:t>
      </w:r>
      <w:r w:rsidR="008B763D" w:rsidRPr="00705D07">
        <w:rPr>
          <w:rFonts w:ascii="Times New Roman" w:hAnsi="Times New Roman"/>
          <w:sz w:val="24"/>
          <w:szCs w:val="24"/>
        </w:rPr>
        <w:t xml:space="preserve"> the </w:t>
      </w:r>
      <w:proofErr w:type="spellStart"/>
      <w:r w:rsidR="008B763D" w:rsidRPr="00705D07">
        <w:rPr>
          <w:rFonts w:ascii="Times New Roman" w:hAnsi="Times New Roman"/>
          <w:sz w:val="24"/>
          <w:szCs w:val="24"/>
        </w:rPr>
        <w:t>nomological</w:t>
      </w:r>
      <w:proofErr w:type="spellEnd"/>
      <w:r w:rsidR="008B763D" w:rsidRPr="00705D07">
        <w:rPr>
          <w:rFonts w:ascii="Times New Roman" w:hAnsi="Times New Roman"/>
          <w:sz w:val="24"/>
          <w:szCs w:val="24"/>
        </w:rPr>
        <w:t xml:space="preserve"> net</w:t>
      </w:r>
      <w:r w:rsidR="00233E6D">
        <w:rPr>
          <w:rFonts w:ascii="Times New Roman" w:hAnsi="Times New Roman"/>
          <w:sz w:val="24"/>
          <w:szCs w:val="24"/>
        </w:rPr>
        <w:t xml:space="preserve"> (the network of interrelationships </w:t>
      </w:r>
      <w:r w:rsidR="009255D8">
        <w:rPr>
          <w:rFonts w:ascii="Times New Roman" w:hAnsi="Times New Roman"/>
          <w:sz w:val="24"/>
          <w:szCs w:val="24"/>
        </w:rPr>
        <w:t xml:space="preserve">among </w:t>
      </w:r>
      <w:r w:rsidR="00233E6D">
        <w:rPr>
          <w:rFonts w:ascii="Times New Roman" w:hAnsi="Times New Roman"/>
          <w:sz w:val="24"/>
          <w:szCs w:val="24"/>
        </w:rPr>
        <w:t xml:space="preserve">constructs; </w:t>
      </w:r>
      <w:proofErr w:type="spellStart"/>
      <w:r w:rsidR="00233E6D">
        <w:rPr>
          <w:rFonts w:ascii="Times New Roman" w:hAnsi="Times New Roman"/>
          <w:sz w:val="24"/>
          <w:szCs w:val="24"/>
        </w:rPr>
        <w:t>Cronbach</w:t>
      </w:r>
      <w:proofErr w:type="spellEnd"/>
      <w:r w:rsidR="00233E6D">
        <w:rPr>
          <w:rFonts w:ascii="Times New Roman" w:hAnsi="Times New Roman"/>
          <w:sz w:val="24"/>
          <w:szCs w:val="24"/>
        </w:rPr>
        <w:t xml:space="preserve"> &amp; </w:t>
      </w:r>
      <w:proofErr w:type="spellStart"/>
      <w:r w:rsidR="00233E6D">
        <w:rPr>
          <w:rFonts w:ascii="Times New Roman" w:hAnsi="Times New Roman"/>
          <w:sz w:val="24"/>
          <w:szCs w:val="24"/>
        </w:rPr>
        <w:t>Meehl</w:t>
      </w:r>
      <w:proofErr w:type="spellEnd"/>
      <w:r w:rsidR="00233E6D">
        <w:rPr>
          <w:rFonts w:ascii="Times New Roman" w:hAnsi="Times New Roman"/>
          <w:sz w:val="24"/>
          <w:szCs w:val="24"/>
        </w:rPr>
        <w:t>, 1955)</w:t>
      </w:r>
      <w:r w:rsidR="008B763D" w:rsidRPr="00705D07">
        <w:rPr>
          <w:rFonts w:ascii="Times New Roman" w:hAnsi="Times New Roman"/>
          <w:sz w:val="24"/>
          <w:szCs w:val="24"/>
        </w:rPr>
        <w:t xml:space="preserve"> around the construct of </w:t>
      </w:r>
      <w:r w:rsidR="00957E54">
        <w:rPr>
          <w:rFonts w:ascii="Times New Roman" w:hAnsi="Times New Roman"/>
          <w:sz w:val="24"/>
          <w:szCs w:val="24"/>
        </w:rPr>
        <w:t>WMC</w:t>
      </w:r>
      <w:r w:rsidR="008B763D" w:rsidRPr="00705D07">
        <w:rPr>
          <w:rFonts w:ascii="Times New Roman" w:hAnsi="Times New Roman"/>
          <w:sz w:val="24"/>
          <w:szCs w:val="24"/>
        </w:rPr>
        <w:t xml:space="preserve">. </w:t>
      </w:r>
      <w:r w:rsidR="009C2B71">
        <w:rPr>
          <w:rFonts w:ascii="Times New Roman" w:hAnsi="Times New Roman"/>
          <w:sz w:val="24"/>
          <w:szCs w:val="24"/>
        </w:rPr>
        <w:t>I</w:t>
      </w:r>
      <w:r w:rsidR="00705D07" w:rsidRPr="00705D07">
        <w:rPr>
          <w:rFonts w:ascii="Times New Roman" w:hAnsi="Times New Roman"/>
          <w:sz w:val="24"/>
          <w:szCs w:val="24"/>
        </w:rPr>
        <w:t xml:space="preserve">nstead of viewing individual variation as noise, as is done in traditional experimental work, </w:t>
      </w:r>
      <w:r w:rsidR="002E483D" w:rsidRPr="004F75E9">
        <w:rPr>
          <w:rFonts w:ascii="Times New Roman" w:hAnsi="Times New Roman"/>
          <w:sz w:val="24"/>
          <w:szCs w:val="24"/>
        </w:rPr>
        <w:t>individual difference</w:t>
      </w:r>
      <w:r w:rsidR="00705D07" w:rsidRPr="00705D07">
        <w:rPr>
          <w:rFonts w:ascii="Times New Roman" w:hAnsi="Times New Roman"/>
          <w:sz w:val="24"/>
          <w:szCs w:val="24"/>
        </w:rPr>
        <w:t xml:space="preserve"> researchers harness the information provided</w:t>
      </w:r>
      <w:r w:rsidR="0040440D">
        <w:rPr>
          <w:rFonts w:ascii="Times New Roman" w:hAnsi="Times New Roman"/>
          <w:sz w:val="24"/>
          <w:szCs w:val="24"/>
        </w:rPr>
        <w:t xml:space="preserve"> by</w:t>
      </w:r>
      <w:r w:rsidR="00705D07" w:rsidRPr="00705D07">
        <w:rPr>
          <w:rFonts w:ascii="Times New Roman" w:hAnsi="Times New Roman"/>
          <w:sz w:val="24"/>
          <w:szCs w:val="24"/>
        </w:rPr>
        <w:t xml:space="preserve"> </w:t>
      </w:r>
      <w:r w:rsidR="00C22CC7">
        <w:rPr>
          <w:rFonts w:ascii="Times New Roman" w:hAnsi="Times New Roman"/>
          <w:sz w:val="24"/>
          <w:szCs w:val="24"/>
        </w:rPr>
        <w:t>this variation</w:t>
      </w:r>
      <w:r w:rsidR="00705D07" w:rsidRPr="00705D07">
        <w:rPr>
          <w:rFonts w:ascii="Times New Roman" w:hAnsi="Times New Roman"/>
          <w:sz w:val="24"/>
          <w:szCs w:val="24"/>
        </w:rPr>
        <w:t xml:space="preserve"> to reveal critical associations and boundaries of how constructs relate to one another</w:t>
      </w:r>
      <w:r w:rsidR="005F160F">
        <w:rPr>
          <w:rFonts w:ascii="Times New Roman" w:hAnsi="Times New Roman"/>
          <w:sz w:val="24"/>
          <w:szCs w:val="24"/>
        </w:rPr>
        <w:t xml:space="preserve"> (</w:t>
      </w:r>
      <w:proofErr w:type="spellStart"/>
      <w:r w:rsidR="005F160F">
        <w:rPr>
          <w:rFonts w:ascii="Times New Roman" w:hAnsi="Times New Roman"/>
          <w:sz w:val="24"/>
          <w:szCs w:val="24"/>
        </w:rPr>
        <w:t>C</w:t>
      </w:r>
      <w:r w:rsidR="00957E54">
        <w:rPr>
          <w:rFonts w:ascii="Times New Roman" w:hAnsi="Times New Roman"/>
          <w:sz w:val="24"/>
          <w:szCs w:val="24"/>
        </w:rPr>
        <w:t>ronbach</w:t>
      </w:r>
      <w:proofErr w:type="spellEnd"/>
      <w:r w:rsidR="00957E54">
        <w:rPr>
          <w:rFonts w:ascii="Times New Roman" w:hAnsi="Times New Roman"/>
          <w:sz w:val="24"/>
          <w:szCs w:val="24"/>
        </w:rPr>
        <w:t>, 1957)</w:t>
      </w:r>
      <w:r w:rsidR="00705D07" w:rsidRPr="00705D07">
        <w:rPr>
          <w:rFonts w:ascii="Times New Roman" w:hAnsi="Times New Roman"/>
          <w:sz w:val="24"/>
          <w:szCs w:val="24"/>
        </w:rPr>
        <w:t>.</w:t>
      </w:r>
      <w:r w:rsidR="00E53937">
        <w:rPr>
          <w:rFonts w:ascii="Times New Roman" w:hAnsi="Times New Roman"/>
          <w:sz w:val="24"/>
          <w:szCs w:val="24"/>
        </w:rPr>
        <w:t xml:space="preserve"> Underwood (1975) has proposed that individual differences can be used as a “crucible” for theory construction whereby predictions</w:t>
      </w:r>
      <w:r w:rsidR="00CB05E2">
        <w:rPr>
          <w:rFonts w:ascii="Times New Roman" w:hAnsi="Times New Roman"/>
          <w:sz w:val="24"/>
          <w:szCs w:val="24"/>
        </w:rPr>
        <w:t xml:space="preserve"> of nomothetic theories</w:t>
      </w:r>
      <w:r w:rsidR="002727CA">
        <w:rPr>
          <w:rFonts w:ascii="Times New Roman" w:hAnsi="Times New Roman"/>
          <w:sz w:val="24"/>
          <w:szCs w:val="24"/>
        </w:rPr>
        <w:t xml:space="preserve"> that are confirmed</w:t>
      </w:r>
      <w:r w:rsidR="00CB05E2">
        <w:rPr>
          <w:rFonts w:ascii="Times New Roman" w:hAnsi="Times New Roman"/>
          <w:sz w:val="24"/>
          <w:szCs w:val="24"/>
        </w:rPr>
        <w:t xml:space="preserve"> by individual difference studies</w:t>
      </w:r>
      <w:r w:rsidR="00E53937">
        <w:rPr>
          <w:rFonts w:ascii="Times New Roman" w:hAnsi="Times New Roman"/>
          <w:sz w:val="24"/>
          <w:szCs w:val="24"/>
        </w:rPr>
        <w:t xml:space="preserve"> </w:t>
      </w:r>
      <w:r w:rsidR="002727CA" w:rsidRPr="00C77012">
        <w:rPr>
          <w:rFonts w:ascii="Times New Roman" w:hAnsi="Times New Roman"/>
          <w:sz w:val="24"/>
          <w:szCs w:val="24"/>
        </w:rPr>
        <w:t>are allowed to exist</w:t>
      </w:r>
      <w:r w:rsidR="00E53937" w:rsidRPr="00C77012">
        <w:rPr>
          <w:rFonts w:ascii="Times New Roman" w:hAnsi="Times New Roman"/>
          <w:sz w:val="24"/>
          <w:szCs w:val="24"/>
        </w:rPr>
        <w:t>, but failed predictions condemn the theory</w:t>
      </w:r>
      <w:r w:rsidR="00555DF1" w:rsidRPr="00C77012">
        <w:rPr>
          <w:rFonts w:ascii="Times New Roman" w:hAnsi="Times New Roman"/>
          <w:sz w:val="24"/>
          <w:szCs w:val="24"/>
        </w:rPr>
        <w:t>.</w:t>
      </w:r>
      <w:del w:id="3" w:author="WCUUser" w:date="2015-05-05T15:36:00Z">
        <w:r w:rsidR="00555DF1" w:rsidRPr="00C77012" w:rsidDel="00C77012">
          <w:rPr>
            <w:rFonts w:ascii="Times New Roman" w:hAnsi="Times New Roman"/>
            <w:sz w:val="24"/>
            <w:szCs w:val="24"/>
          </w:rPr>
          <w:delText xml:space="preserve"> </w:delText>
        </w:r>
      </w:del>
    </w:p>
    <w:p w:rsidR="0063330B" w:rsidRDefault="0063330B" w:rsidP="0063330B">
      <w:pPr>
        <w:spacing w:after="0" w:line="480" w:lineRule="auto"/>
        <w:ind w:firstLine="720"/>
        <w:rPr>
          <w:rFonts w:ascii="Times New Roman" w:hAnsi="Times New Roman"/>
          <w:sz w:val="24"/>
          <w:szCs w:val="24"/>
        </w:rPr>
      </w:pPr>
    </w:p>
    <w:p w:rsidR="0063330B" w:rsidRDefault="0063330B" w:rsidP="0063330B">
      <w:pPr>
        <w:spacing w:after="0" w:line="480" w:lineRule="auto"/>
        <w:ind w:firstLine="720"/>
        <w:rPr>
          <w:rFonts w:ascii="Times New Roman" w:hAnsi="Times New Roman"/>
          <w:sz w:val="24"/>
          <w:szCs w:val="24"/>
        </w:rPr>
      </w:pPr>
    </w:p>
    <w:p w:rsidR="0063330B" w:rsidRDefault="0063330B" w:rsidP="0063330B">
      <w:pPr>
        <w:spacing w:after="0" w:line="480" w:lineRule="auto"/>
        <w:ind w:firstLine="720"/>
        <w:rPr>
          <w:rFonts w:ascii="Times New Roman" w:hAnsi="Times New Roman"/>
          <w:sz w:val="24"/>
          <w:szCs w:val="24"/>
        </w:rPr>
      </w:pPr>
    </w:p>
    <w:p w:rsidR="0063330B" w:rsidRDefault="0063330B" w:rsidP="0063330B">
      <w:pPr>
        <w:spacing w:after="0" w:line="480" w:lineRule="auto"/>
        <w:ind w:firstLine="720"/>
        <w:rPr>
          <w:rFonts w:ascii="Times New Roman" w:hAnsi="Times New Roman"/>
          <w:sz w:val="24"/>
          <w:szCs w:val="24"/>
        </w:rPr>
      </w:pPr>
    </w:p>
    <w:p w:rsidR="006003B0" w:rsidRPr="00705D07" w:rsidRDefault="006003B0" w:rsidP="006003B0">
      <w:pPr>
        <w:spacing w:after="0" w:line="480" w:lineRule="auto"/>
        <w:ind w:firstLine="720"/>
        <w:rPr>
          <w:rFonts w:ascii="Times New Roman" w:hAnsi="Times New Roman"/>
          <w:sz w:val="24"/>
          <w:szCs w:val="24"/>
        </w:rPr>
      </w:pPr>
      <w:r>
        <w:rPr>
          <w:rFonts w:ascii="Times New Roman" w:hAnsi="Times New Roman"/>
          <w:sz w:val="24"/>
          <w:szCs w:val="24"/>
        </w:rPr>
        <w:t>Researchers interested in individual differences typically use complex span tasks to measure WMC.</w:t>
      </w:r>
      <w:r w:rsidRPr="00705D07">
        <w:rPr>
          <w:rFonts w:ascii="Times New Roman" w:hAnsi="Times New Roman"/>
          <w:sz w:val="24"/>
          <w:szCs w:val="24"/>
        </w:rPr>
        <w:t xml:space="preserve"> </w:t>
      </w:r>
      <w:proofErr w:type="spellStart"/>
      <w:r w:rsidRPr="00705D07">
        <w:rPr>
          <w:rFonts w:ascii="Times New Roman" w:hAnsi="Times New Roman"/>
          <w:sz w:val="24"/>
          <w:szCs w:val="24"/>
        </w:rPr>
        <w:t>Daneman</w:t>
      </w:r>
      <w:proofErr w:type="spellEnd"/>
      <w:r w:rsidRPr="00705D07">
        <w:rPr>
          <w:rFonts w:ascii="Times New Roman" w:hAnsi="Times New Roman"/>
          <w:sz w:val="24"/>
          <w:szCs w:val="24"/>
        </w:rPr>
        <w:t xml:space="preserve"> and Carpenter </w:t>
      </w:r>
      <w:r w:rsidRPr="00705D07">
        <w:rPr>
          <w:rFonts w:ascii="Times New Roman" w:hAnsi="Times New Roman"/>
          <w:noProof/>
          <w:sz w:val="24"/>
          <w:szCs w:val="24"/>
        </w:rPr>
        <w:t>(1980)</w:t>
      </w:r>
      <w:r w:rsidRPr="00705D07">
        <w:rPr>
          <w:rFonts w:ascii="Times New Roman" w:hAnsi="Times New Roman"/>
          <w:sz w:val="24"/>
          <w:szCs w:val="24"/>
        </w:rPr>
        <w:t xml:space="preserve"> developed the first complex span tasks in their pioneering work on the relationship between </w:t>
      </w:r>
      <w:r>
        <w:rPr>
          <w:rFonts w:ascii="Times New Roman" w:hAnsi="Times New Roman"/>
          <w:sz w:val="24"/>
          <w:szCs w:val="24"/>
        </w:rPr>
        <w:t>WMC</w:t>
      </w:r>
      <w:r w:rsidRPr="00705D07">
        <w:rPr>
          <w:rFonts w:ascii="Times New Roman" w:hAnsi="Times New Roman"/>
          <w:sz w:val="24"/>
          <w:szCs w:val="24"/>
        </w:rPr>
        <w:t xml:space="preserve"> and reading comprehension.</w:t>
      </w:r>
      <w:r>
        <w:rPr>
          <w:rFonts w:ascii="Times New Roman" w:hAnsi="Times New Roman"/>
          <w:sz w:val="24"/>
          <w:szCs w:val="24"/>
        </w:rPr>
        <w:t xml:space="preserve"> </w:t>
      </w:r>
      <w:proofErr w:type="spellStart"/>
      <w:r>
        <w:rPr>
          <w:rFonts w:ascii="Times New Roman" w:hAnsi="Times New Roman"/>
          <w:sz w:val="24"/>
          <w:szCs w:val="24"/>
        </w:rPr>
        <w:t>Daneman</w:t>
      </w:r>
      <w:proofErr w:type="spellEnd"/>
      <w:r>
        <w:rPr>
          <w:rFonts w:ascii="Times New Roman" w:hAnsi="Times New Roman"/>
          <w:sz w:val="24"/>
          <w:szCs w:val="24"/>
        </w:rPr>
        <w:t xml:space="preserve"> and Carpenter’s</w:t>
      </w:r>
      <w:r w:rsidRPr="00705D07">
        <w:rPr>
          <w:rFonts w:ascii="Times New Roman" w:hAnsi="Times New Roman"/>
          <w:sz w:val="24"/>
          <w:szCs w:val="24"/>
        </w:rPr>
        <w:t xml:space="preserve"> tasks (two visual, one auditory) </w:t>
      </w:r>
      <w:r>
        <w:rPr>
          <w:rFonts w:ascii="Times New Roman" w:hAnsi="Times New Roman"/>
          <w:sz w:val="24"/>
          <w:szCs w:val="24"/>
        </w:rPr>
        <w:t>interleaved</w:t>
      </w:r>
      <w:r w:rsidRPr="00705D07">
        <w:rPr>
          <w:rFonts w:ascii="Times New Roman" w:hAnsi="Times New Roman"/>
          <w:sz w:val="24"/>
          <w:szCs w:val="24"/>
        </w:rPr>
        <w:t xml:space="preserve"> a simple span task</w:t>
      </w:r>
      <w:r>
        <w:rPr>
          <w:rFonts w:ascii="Times New Roman" w:hAnsi="Times New Roman"/>
          <w:sz w:val="24"/>
          <w:szCs w:val="24"/>
        </w:rPr>
        <w:t xml:space="preserve"> (i.e., recall of a list of items)</w:t>
      </w:r>
      <w:r w:rsidRPr="00705D07">
        <w:rPr>
          <w:rFonts w:ascii="Times New Roman" w:hAnsi="Times New Roman"/>
          <w:sz w:val="24"/>
          <w:szCs w:val="24"/>
        </w:rPr>
        <w:t xml:space="preserve"> with a processing task. </w:t>
      </w:r>
      <w:r>
        <w:rPr>
          <w:rFonts w:ascii="Times New Roman" w:hAnsi="Times New Roman"/>
          <w:sz w:val="24"/>
          <w:szCs w:val="24"/>
        </w:rPr>
        <w:t xml:space="preserve">Subjects </w:t>
      </w:r>
      <w:r w:rsidRPr="00705D07">
        <w:rPr>
          <w:rFonts w:ascii="Times New Roman" w:hAnsi="Times New Roman"/>
          <w:sz w:val="24"/>
          <w:szCs w:val="24"/>
        </w:rPr>
        <w:t>read</w:t>
      </w:r>
      <w:r>
        <w:rPr>
          <w:rFonts w:ascii="Times New Roman" w:hAnsi="Times New Roman"/>
          <w:sz w:val="24"/>
          <w:szCs w:val="24"/>
        </w:rPr>
        <w:t xml:space="preserve"> aloud</w:t>
      </w:r>
      <w:r w:rsidRPr="00705D07">
        <w:rPr>
          <w:rFonts w:ascii="Times New Roman" w:hAnsi="Times New Roman"/>
          <w:sz w:val="24"/>
          <w:szCs w:val="24"/>
        </w:rPr>
        <w:t xml:space="preserve"> (or listened to) sentences presented in sets of two to six</w:t>
      </w:r>
      <w:r>
        <w:rPr>
          <w:rFonts w:ascii="Times New Roman" w:hAnsi="Times New Roman"/>
          <w:sz w:val="24"/>
          <w:szCs w:val="24"/>
        </w:rPr>
        <w:t>. After each set of sentences</w:t>
      </w:r>
      <w:r w:rsidRPr="00705D07">
        <w:rPr>
          <w:rFonts w:ascii="Times New Roman" w:hAnsi="Times New Roman"/>
          <w:sz w:val="24"/>
          <w:szCs w:val="24"/>
        </w:rPr>
        <w:t xml:space="preserve">, subjects recalled the last word </w:t>
      </w:r>
      <w:r>
        <w:rPr>
          <w:rFonts w:ascii="Times New Roman" w:hAnsi="Times New Roman"/>
          <w:sz w:val="24"/>
          <w:szCs w:val="24"/>
        </w:rPr>
        <w:t>from</w:t>
      </w:r>
      <w:r w:rsidRPr="00705D07">
        <w:rPr>
          <w:rFonts w:ascii="Times New Roman" w:hAnsi="Times New Roman"/>
          <w:sz w:val="24"/>
          <w:szCs w:val="24"/>
        </w:rPr>
        <w:t xml:space="preserve"> all the sentences.</w:t>
      </w:r>
      <w:r>
        <w:rPr>
          <w:rFonts w:ascii="Times New Roman" w:hAnsi="Times New Roman"/>
          <w:sz w:val="24"/>
          <w:szCs w:val="24"/>
        </w:rPr>
        <w:t xml:space="preserve"> These tasks required subjects to maintain or recover the last word of each sentence while (or in between) reading sentences. In two experiments, subjects’ performance on </w:t>
      </w:r>
      <w:r w:rsidRPr="00705D07">
        <w:rPr>
          <w:rFonts w:ascii="Times New Roman" w:hAnsi="Times New Roman"/>
          <w:sz w:val="24"/>
          <w:szCs w:val="24"/>
        </w:rPr>
        <w:t xml:space="preserve"> </w:t>
      </w:r>
      <w:proofErr w:type="spellStart"/>
      <w:r>
        <w:rPr>
          <w:rFonts w:ascii="Times New Roman" w:hAnsi="Times New Roman"/>
          <w:sz w:val="24"/>
          <w:szCs w:val="24"/>
        </w:rPr>
        <w:t>Daneman</w:t>
      </w:r>
      <w:proofErr w:type="spellEnd"/>
      <w:r>
        <w:rPr>
          <w:rFonts w:ascii="Times New Roman" w:hAnsi="Times New Roman"/>
          <w:sz w:val="24"/>
          <w:szCs w:val="24"/>
        </w:rPr>
        <w:t xml:space="preserve"> and Carpenter’s (1980) complex span tasks correlated strongly with the ability to recall facts from a story </w:t>
      </w:r>
      <w:r w:rsidRPr="00705D07">
        <w:rPr>
          <w:rFonts w:ascii="Times New Roman" w:hAnsi="Times New Roman"/>
          <w:sz w:val="24"/>
          <w:szCs w:val="24"/>
        </w:rPr>
        <w:t>(</w:t>
      </w:r>
      <w:proofErr w:type="spellStart"/>
      <w:r w:rsidRPr="00705D07">
        <w:rPr>
          <w:rFonts w:ascii="Times New Roman" w:hAnsi="Times New Roman"/>
          <w:i/>
          <w:sz w:val="24"/>
          <w:szCs w:val="24"/>
        </w:rPr>
        <w:t>r</w:t>
      </w:r>
      <w:r w:rsidRPr="00705D07">
        <w:rPr>
          <w:rFonts w:ascii="Times New Roman" w:hAnsi="Times New Roman"/>
          <w:sz w:val="24"/>
          <w:szCs w:val="24"/>
        </w:rPr>
        <w:t>s</w:t>
      </w:r>
      <w:proofErr w:type="spellEnd"/>
      <w:r w:rsidRPr="00705D07">
        <w:rPr>
          <w:rFonts w:ascii="Times New Roman" w:hAnsi="Times New Roman"/>
          <w:sz w:val="24"/>
          <w:szCs w:val="24"/>
        </w:rPr>
        <w:t xml:space="preserve"> </w:t>
      </w:r>
      <w:r>
        <w:rPr>
          <w:rFonts w:ascii="Times New Roman" w:hAnsi="Times New Roman"/>
          <w:sz w:val="24"/>
          <w:szCs w:val="24"/>
        </w:rPr>
        <w:t>=</w:t>
      </w:r>
      <w:r w:rsidRPr="00705D07">
        <w:rPr>
          <w:rFonts w:ascii="Times New Roman" w:hAnsi="Times New Roman"/>
          <w:sz w:val="24"/>
          <w:szCs w:val="24"/>
        </w:rPr>
        <w:t xml:space="preserve"> .67 </w:t>
      </w:r>
      <w:r>
        <w:rPr>
          <w:rFonts w:ascii="Times New Roman" w:hAnsi="Times New Roman"/>
          <w:sz w:val="24"/>
          <w:szCs w:val="24"/>
        </w:rPr>
        <w:t>-</w:t>
      </w:r>
      <w:r w:rsidRPr="00705D07">
        <w:rPr>
          <w:rFonts w:ascii="Times New Roman" w:hAnsi="Times New Roman"/>
          <w:sz w:val="24"/>
          <w:szCs w:val="24"/>
        </w:rPr>
        <w:t xml:space="preserve"> .81)</w:t>
      </w:r>
      <w:r>
        <w:rPr>
          <w:rFonts w:ascii="Times New Roman" w:hAnsi="Times New Roman"/>
          <w:sz w:val="24"/>
          <w:szCs w:val="24"/>
        </w:rPr>
        <w:t xml:space="preserve">, </w:t>
      </w:r>
      <w:r w:rsidRPr="00705D07">
        <w:rPr>
          <w:rFonts w:ascii="Times New Roman" w:hAnsi="Times New Roman"/>
          <w:sz w:val="24"/>
          <w:szCs w:val="24"/>
        </w:rPr>
        <w:t>with verbal SAT scores</w:t>
      </w:r>
      <w:r>
        <w:rPr>
          <w:rFonts w:ascii="Times New Roman" w:hAnsi="Times New Roman"/>
          <w:sz w:val="24"/>
          <w:szCs w:val="24"/>
        </w:rPr>
        <w:t xml:space="preserve"> </w:t>
      </w:r>
      <w:r w:rsidRPr="00705D07">
        <w:rPr>
          <w:rFonts w:ascii="Times New Roman" w:hAnsi="Times New Roman"/>
          <w:sz w:val="24"/>
          <w:szCs w:val="24"/>
        </w:rPr>
        <w:t>(</w:t>
      </w:r>
      <w:proofErr w:type="spellStart"/>
      <w:r w:rsidRPr="00705D07">
        <w:rPr>
          <w:rFonts w:ascii="Times New Roman" w:hAnsi="Times New Roman"/>
          <w:i/>
          <w:sz w:val="24"/>
          <w:szCs w:val="24"/>
        </w:rPr>
        <w:t>r</w:t>
      </w:r>
      <w:r w:rsidRPr="00705D07">
        <w:rPr>
          <w:rFonts w:ascii="Times New Roman" w:hAnsi="Times New Roman"/>
          <w:sz w:val="24"/>
          <w:szCs w:val="24"/>
        </w:rPr>
        <w:t>s</w:t>
      </w:r>
      <w:proofErr w:type="spellEnd"/>
      <w:r w:rsidRPr="00705D07">
        <w:rPr>
          <w:rFonts w:ascii="Times New Roman" w:hAnsi="Times New Roman"/>
          <w:sz w:val="24"/>
          <w:szCs w:val="24"/>
        </w:rPr>
        <w:t xml:space="preserve"> </w:t>
      </w:r>
      <w:r>
        <w:rPr>
          <w:rFonts w:ascii="Times New Roman" w:hAnsi="Times New Roman"/>
          <w:sz w:val="24"/>
          <w:szCs w:val="24"/>
        </w:rPr>
        <w:t>=</w:t>
      </w:r>
      <w:r w:rsidRPr="00705D07">
        <w:rPr>
          <w:rFonts w:ascii="Times New Roman" w:hAnsi="Times New Roman"/>
          <w:sz w:val="24"/>
          <w:szCs w:val="24"/>
        </w:rPr>
        <w:t xml:space="preserve"> .49</w:t>
      </w:r>
      <w:r>
        <w:rPr>
          <w:rFonts w:ascii="Times New Roman" w:hAnsi="Times New Roman"/>
          <w:sz w:val="24"/>
          <w:szCs w:val="24"/>
        </w:rPr>
        <w:t xml:space="preserve"> – </w:t>
      </w:r>
      <w:r w:rsidRPr="00705D07">
        <w:rPr>
          <w:rFonts w:ascii="Times New Roman" w:hAnsi="Times New Roman"/>
          <w:sz w:val="24"/>
          <w:szCs w:val="24"/>
        </w:rPr>
        <w:t>.5</w:t>
      </w:r>
      <w:r>
        <w:rPr>
          <w:rFonts w:ascii="Times New Roman" w:hAnsi="Times New Roman"/>
          <w:sz w:val="24"/>
          <w:szCs w:val="24"/>
        </w:rPr>
        <w:t>9</w:t>
      </w:r>
      <w:r w:rsidRPr="00705D07">
        <w:rPr>
          <w:rFonts w:ascii="Times New Roman" w:hAnsi="Times New Roman"/>
          <w:sz w:val="24"/>
          <w:szCs w:val="24"/>
        </w:rPr>
        <w:t>),</w:t>
      </w:r>
      <w:r>
        <w:rPr>
          <w:rFonts w:ascii="Times New Roman" w:hAnsi="Times New Roman"/>
          <w:sz w:val="24"/>
          <w:szCs w:val="24"/>
        </w:rPr>
        <w:t xml:space="preserve"> </w:t>
      </w:r>
      <w:r w:rsidRPr="00705D07">
        <w:rPr>
          <w:rFonts w:ascii="Times New Roman" w:hAnsi="Times New Roman"/>
          <w:sz w:val="24"/>
          <w:szCs w:val="24"/>
        </w:rPr>
        <w:t>and</w:t>
      </w:r>
      <w:r>
        <w:rPr>
          <w:rFonts w:ascii="Times New Roman" w:hAnsi="Times New Roman"/>
          <w:sz w:val="24"/>
          <w:szCs w:val="24"/>
        </w:rPr>
        <w:t xml:space="preserve"> </w:t>
      </w:r>
      <w:r w:rsidRPr="00705D07">
        <w:rPr>
          <w:rFonts w:ascii="Times New Roman" w:hAnsi="Times New Roman"/>
          <w:sz w:val="24"/>
          <w:szCs w:val="24"/>
        </w:rPr>
        <w:t xml:space="preserve">with questions about which noun a </w:t>
      </w:r>
      <w:r>
        <w:rPr>
          <w:rFonts w:ascii="Times New Roman" w:hAnsi="Times New Roman"/>
          <w:sz w:val="24"/>
          <w:szCs w:val="24"/>
        </w:rPr>
        <w:t xml:space="preserve">passage-ending </w:t>
      </w:r>
      <w:r w:rsidRPr="00705D07">
        <w:rPr>
          <w:rFonts w:ascii="Times New Roman" w:hAnsi="Times New Roman"/>
          <w:sz w:val="24"/>
          <w:szCs w:val="24"/>
        </w:rPr>
        <w:t>pronoun referred to</w:t>
      </w:r>
      <w:r>
        <w:rPr>
          <w:rFonts w:ascii="Times New Roman" w:hAnsi="Times New Roman"/>
          <w:sz w:val="24"/>
          <w:szCs w:val="24"/>
        </w:rPr>
        <w:t xml:space="preserve"> </w:t>
      </w:r>
      <w:r w:rsidRPr="00705D07">
        <w:rPr>
          <w:rFonts w:ascii="Times New Roman" w:hAnsi="Times New Roman"/>
          <w:sz w:val="24"/>
          <w:szCs w:val="24"/>
        </w:rPr>
        <w:t>(</w:t>
      </w:r>
      <w:proofErr w:type="spellStart"/>
      <w:r w:rsidRPr="00705D07">
        <w:rPr>
          <w:rFonts w:ascii="Times New Roman" w:hAnsi="Times New Roman"/>
          <w:i/>
          <w:sz w:val="24"/>
          <w:szCs w:val="24"/>
        </w:rPr>
        <w:t>r</w:t>
      </w:r>
      <w:r w:rsidRPr="00705D07">
        <w:rPr>
          <w:rFonts w:ascii="Times New Roman" w:hAnsi="Times New Roman"/>
          <w:sz w:val="24"/>
          <w:szCs w:val="24"/>
        </w:rPr>
        <w:t>s</w:t>
      </w:r>
      <w:proofErr w:type="spellEnd"/>
      <w:r w:rsidRPr="00705D07">
        <w:rPr>
          <w:rFonts w:ascii="Times New Roman" w:hAnsi="Times New Roman"/>
          <w:sz w:val="24"/>
          <w:szCs w:val="24"/>
        </w:rPr>
        <w:t xml:space="preserve"> </w:t>
      </w:r>
      <w:r>
        <w:rPr>
          <w:rFonts w:ascii="Times New Roman" w:hAnsi="Times New Roman"/>
          <w:sz w:val="24"/>
          <w:szCs w:val="24"/>
        </w:rPr>
        <w:t>=</w:t>
      </w:r>
      <w:r w:rsidRPr="00705D07">
        <w:rPr>
          <w:rFonts w:ascii="Times New Roman" w:hAnsi="Times New Roman"/>
          <w:sz w:val="24"/>
          <w:szCs w:val="24"/>
        </w:rPr>
        <w:t xml:space="preserve"> .</w:t>
      </w:r>
      <w:r>
        <w:rPr>
          <w:rFonts w:ascii="Times New Roman" w:hAnsi="Times New Roman"/>
          <w:sz w:val="24"/>
          <w:szCs w:val="24"/>
        </w:rPr>
        <w:t xml:space="preserve">72 – </w:t>
      </w:r>
      <w:r w:rsidRPr="00705D07">
        <w:rPr>
          <w:rFonts w:ascii="Times New Roman" w:hAnsi="Times New Roman"/>
          <w:sz w:val="24"/>
          <w:szCs w:val="24"/>
        </w:rPr>
        <w:t>.</w:t>
      </w:r>
      <w:r>
        <w:rPr>
          <w:rFonts w:ascii="Times New Roman" w:hAnsi="Times New Roman"/>
          <w:sz w:val="24"/>
          <w:szCs w:val="24"/>
        </w:rPr>
        <w:t>90)</w:t>
      </w:r>
      <w:r w:rsidRPr="00705D07">
        <w:rPr>
          <w:rFonts w:ascii="Times New Roman" w:hAnsi="Times New Roman"/>
          <w:sz w:val="24"/>
          <w:szCs w:val="24"/>
        </w:rPr>
        <w:t>.</w:t>
      </w:r>
      <w:r>
        <w:rPr>
          <w:rFonts w:ascii="Times New Roman" w:hAnsi="Times New Roman"/>
          <w:sz w:val="24"/>
          <w:szCs w:val="24"/>
        </w:rPr>
        <w:t xml:space="preserve"> </w:t>
      </w:r>
    </w:p>
    <w:p w:rsidR="006003B0" w:rsidRPr="005574DA" w:rsidRDefault="006003B0" w:rsidP="006003B0">
      <w:pPr>
        <w:spacing w:after="0" w:line="480" w:lineRule="auto"/>
        <w:ind w:firstLine="720"/>
        <w:rPr>
          <w:rFonts w:ascii="Times New Roman" w:hAnsi="Times New Roman"/>
          <w:sz w:val="24"/>
          <w:szCs w:val="24"/>
        </w:rPr>
      </w:pPr>
      <w:r w:rsidRPr="00705D07">
        <w:rPr>
          <w:rFonts w:ascii="Times New Roman" w:hAnsi="Times New Roman"/>
          <w:sz w:val="24"/>
          <w:szCs w:val="24"/>
        </w:rPr>
        <w:t xml:space="preserve">Turner and Engle </w:t>
      </w:r>
      <w:r w:rsidRPr="00705D07">
        <w:rPr>
          <w:rFonts w:ascii="Times New Roman" w:hAnsi="Times New Roman"/>
          <w:noProof/>
          <w:sz w:val="24"/>
          <w:szCs w:val="24"/>
        </w:rPr>
        <w:t>(1989)</w:t>
      </w:r>
      <w:r w:rsidRPr="00705D07">
        <w:rPr>
          <w:rFonts w:ascii="Times New Roman" w:hAnsi="Times New Roman"/>
          <w:sz w:val="24"/>
          <w:szCs w:val="24"/>
        </w:rPr>
        <w:t xml:space="preserve"> used math equations instead of sentences</w:t>
      </w:r>
      <w:r>
        <w:rPr>
          <w:rFonts w:ascii="Times New Roman" w:hAnsi="Times New Roman"/>
          <w:sz w:val="24"/>
          <w:szCs w:val="24"/>
        </w:rPr>
        <w:t xml:space="preserve"> for the processing task to test whether the relation between the processing portion of the complex span task and the criterion measure was important for complex spans predictive ability. This Operation Span Task (</w:t>
      </w:r>
      <w:proofErr w:type="spellStart"/>
      <w:r>
        <w:rPr>
          <w:rFonts w:ascii="Times New Roman" w:hAnsi="Times New Roman"/>
          <w:sz w:val="24"/>
          <w:szCs w:val="24"/>
        </w:rPr>
        <w:t>Ospan</w:t>
      </w:r>
      <w:proofErr w:type="spellEnd"/>
      <w:r>
        <w:rPr>
          <w:rFonts w:ascii="Times New Roman" w:hAnsi="Times New Roman"/>
          <w:sz w:val="24"/>
          <w:szCs w:val="24"/>
        </w:rPr>
        <w:t>) presents subjects with a compound equation and solution [</w:t>
      </w:r>
      <w:r w:rsidRPr="0092111B">
        <w:rPr>
          <w:rFonts w:ascii="Times New Roman" w:hAnsi="Times New Roman"/>
          <w:sz w:val="24"/>
          <w:szCs w:val="24"/>
        </w:rPr>
        <w:t xml:space="preserve">e.g., </w:t>
      </w:r>
      <w:r w:rsidRPr="00FF728F">
        <w:rPr>
          <w:rFonts w:ascii="Times New Roman" w:hAnsi="Times New Roman"/>
          <w:i/>
          <w:sz w:val="24"/>
          <w:szCs w:val="24"/>
        </w:rPr>
        <w:t>(3 * 2) - 1 =</w:t>
      </w:r>
      <w:r>
        <w:rPr>
          <w:rFonts w:ascii="Times New Roman" w:hAnsi="Times New Roman"/>
          <w:i/>
          <w:sz w:val="24"/>
          <w:szCs w:val="24"/>
        </w:rPr>
        <w:t xml:space="preserve"> 5</w:t>
      </w:r>
      <w:r w:rsidRPr="0092111B">
        <w:rPr>
          <w:rFonts w:ascii="Times New Roman" w:hAnsi="Times New Roman"/>
          <w:sz w:val="24"/>
          <w:szCs w:val="24"/>
        </w:rPr>
        <w:t>)</w:t>
      </w:r>
      <w:r>
        <w:rPr>
          <w:rFonts w:ascii="Times New Roman" w:hAnsi="Times New Roman"/>
          <w:sz w:val="24"/>
          <w:szCs w:val="24"/>
        </w:rPr>
        <w:t>]</w:t>
      </w:r>
      <w:r w:rsidRPr="0092111B">
        <w:rPr>
          <w:rFonts w:ascii="Times New Roman" w:hAnsi="Times New Roman"/>
          <w:sz w:val="24"/>
          <w:szCs w:val="24"/>
        </w:rPr>
        <w:t xml:space="preserve"> </w:t>
      </w:r>
      <w:r>
        <w:rPr>
          <w:rFonts w:ascii="Times New Roman" w:hAnsi="Times New Roman"/>
          <w:sz w:val="24"/>
          <w:szCs w:val="24"/>
        </w:rPr>
        <w:t xml:space="preserve">and asks them to verify whether the solution is correct. The task interleaves words to be remembered with these equations. With the </w:t>
      </w:r>
      <w:proofErr w:type="spellStart"/>
      <w:r>
        <w:rPr>
          <w:rFonts w:ascii="Times New Roman" w:hAnsi="Times New Roman"/>
          <w:sz w:val="24"/>
          <w:szCs w:val="24"/>
        </w:rPr>
        <w:t>Ospan</w:t>
      </w:r>
      <w:proofErr w:type="spellEnd"/>
      <w:r>
        <w:rPr>
          <w:rFonts w:ascii="Times New Roman" w:hAnsi="Times New Roman"/>
          <w:sz w:val="24"/>
          <w:szCs w:val="24"/>
        </w:rPr>
        <w:t xml:space="preserve"> task,</w:t>
      </w:r>
      <w:r w:rsidRPr="00705D07">
        <w:rPr>
          <w:rFonts w:ascii="Times New Roman" w:hAnsi="Times New Roman"/>
          <w:sz w:val="24"/>
          <w:szCs w:val="24"/>
        </w:rPr>
        <w:t xml:space="preserve"> </w:t>
      </w:r>
      <w:r>
        <w:rPr>
          <w:rFonts w:ascii="Times New Roman" w:hAnsi="Times New Roman"/>
          <w:sz w:val="24"/>
          <w:szCs w:val="24"/>
        </w:rPr>
        <w:t>Turner and Engle found that a relation with</w:t>
      </w:r>
      <w:r w:rsidRPr="00705D07">
        <w:rPr>
          <w:rFonts w:ascii="Times New Roman" w:hAnsi="Times New Roman"/>
          <w:sz w:val="24"/>
          <w:szCs w:val="24"/>
        </w:rPr>
        <w:t xml:space="preserve"> reading comprehension still exist</w:t>
      </w:r>
      <w:r>
        <w:rPr>
          <w:rFonts w:ascii="Times New Roman" w:hAnsi="Times New Roman"/>
          <w:sz w:val="24"/>
          <w:szCs w:val="24"/>
        </w:rPr>
        <w:t>ed (</w:t>
      </w:r>
      <w:r w:rsidRPr="00B7194A">
        <w:rPr>
          <w:rFonts w:ascii="Times New Roman" w:hAnsi="Times New Roman"/>
          <w:i/>
          <w:sz w:val="24"/>
          <w:szCs w:val="24"/>
        </w:rPr>
        <w:t>r</w:t>
      </w:r>
      <w:r>
        <w:rPr>
          <w:rFonts w:ascii="Times New Roman" w:hAnsi="Times New Roman"/>
          <w:sz w:val="24"/>
          <w:szCs w:val="24"/>
        </w:rPr>
        <w:t xml:space="preserve"> = .40). To examine if it was a general </w:t>
      </w:r>
      <w:r w:rsidRPr="00705D07">
        <w:rPr>
          <w:rFonts w:ascii="Times New Roman" w:hAnsi="Times New Roman"/>
          <w:sz w:val="24"/>
          <w:szCs w:val="24"/>
        </w:rPr>
        <w:t>proficiency o</w:t>
      </w:r>
      <w:r>
        <w:rPr>
          <w:rFonts w:ascii="Times New Roman" w:hAnsi="Times New Roman"/>
          <w:sz w:val="24"/>
          <w:szCs w:val="24"/>
        </w:rPr>
        <w:t>n the processing task that led</w:t>
      </w:r>
      <w:r w:rsidRPr="00705D07">
        <w:rPr>
          <w:rFonts w:ascii="Times New Roman" w:hAnsi="Times New Roman"/>
          <w:sz w:val="24"/>
          <w:szCs w:val="24"/>
        </w:rPr>
        <w:t xml:space="preserve"> to the relationship with reading comprehension</w:t>
      </w:r>
      <w:r>
        <w:rPr>
          <w:rFonts w:ascii="Times New Roman" w:hAnsi="Times New Roman"/>
          <w:sz w:val="24"/>
          <w:szCs w:val="24"/>
        </w:rPr>
        <w:t xml:space="preserve">, </w:t>
      </w:r>
      <w:r w:rsidRPr="00705D07">
        <w:rPr>
          <w:rFonts w:ascii="Times New Roman" w:hAnsi="Times New Roman"/>
          <w:sz w:val="24"/>
          <w:szCs w:val="24"/>
        </w:rPr>
        <w:t xml:space="preserve">Turner and Engle </w:t>
      </w:r>
      <w:proofErr w:type="spellStart"/>
      <w:r w:rsidRPr="00705D07">
        <w:rPr>
          <w:rFonts w:ascii="Times New Roman" w:hAnsi="Times New Roman"/>
          <w:sz w:val="24"/>
          <w:szCs w:val="24"/>
        </w:rPr>
        <w:t>partialed</w:t>
      </w:r>
      <w:proofErr w:type="spellEnd"/>
      <w:r w:rsidRPr="00705D07">
        <w:rPr>
          <w:rFonts w:ascii="Times New Roman" w:hAnsi="Times New Roman"/>
          <w:sz w:val="24"/>
          <w:szCs w:val="24"/>
        </w:rPr>
        <w:t xml:space="preserve"> out their subject’s quantitative ability (using their quantitative SAT scores) from the relationship between </w:t>
      </w:r>
      <w:proofErr w:type="spellStart"/>
      <w:r w:rsidRPr="00705D07">
        <w:rPr>
          <w:rFonts w:ascii="Times New Roman" w:hAnsi="Times New Roman"/>
          <w:sz w:val="24"/>
          <w:szCs w:val="24"/>
        </w:rPr>
        <w:t>Ospan</w:t>
      </w:r>
      <w:proofErr w:type="spellEnd"/>
      <w:r w:rsidRPr="00705D07">
        <w:rPr>
          <w:rFonts w:ascii="Times New Roman" w:hAnsi="Times New Roman"/>
          <w:sz w:val="24"/>
          <w:szCs w:val="24"/>
        </w:rPr>
        <w:t xml:space="preserve"> and reading comprehension. The relationship was still statistically significant (</w:t>
      </w:r>
      <w:r w:rsidRPr="00705D07">
        <w:rPr>
          <w:rFonts w:ascii="Times New Roman" w:hAnsi="Times New Roman"/>
          <w:i/>
          <w:sz w:val="24"/>
          <w:szCs w:val="24"/>
        </w:rPr>
        <w:t xml:space="preserve">r </w:t>
      </w:r>
      <w:r w:rsidRPr="00705D07">
        <w:rPr>
          <w:rFonts w:ascii="Times New Roman" w:hAnsi="Times New Roman"/>
          <w:sz w:val="24"/>
          <w:szCs w:val="24"/>
        </w:rPr>
        <w:t>= .25)</w:t>
      </w:r>
      <w:r>
        <w:rPr>
          <w:rFonts w:ascii="Times New Roman" w:hAnsi="Times New Roman"/>
          <w:sz w:val="24"/>
          <w:szCs w:val="24"/>
        </w:rPr>
        <w:t>. Turner and Engle (1989)</w:t>
      </w:r>
      <w:r w:rsidRPr="00705D07">
        <w:rPr>
          <w:rFonts w:ascii="Times New Roman" w:hAnsi="Times New Roman"/>
          <w:sz w:val="24"/>
          <w:szCs w:val="24"/>
        </w:rPr>
        <w:t xml:space="preserve"> provided evidence that </w:t>
      </w:r>
      <w:r>
        <w:rPr>
          <w:rFonts w:ascii="Times New Roman" w:hAnsi="Times New Roman"/>
          <w:sz w:val="24"/>
          <w:szCs w:val="24"/>
        </w:rPr>
        <w:t xml:space="preserve">what is measured by </w:t>
      </w:r>
      <w:r>
        <w:rPr>
          <w:rFonts w:ascii="Times New Roman" w:hAnsi="Times New Roman"/>
          <w:sz w:val="24"/>
          <w:szCs w:val="24"/>
        </w:rPr>
        <w:lastRenderedPageBreak/>
        <w:t xml:space="preserve">complex span tasks, presumably WMC, </w:t>
      </w:r>
      <w:r w:rsidRPr="00705D07">
        <w:rPr>
          <w:rFonts w:ascii="Times New Roman" w:hAnsi="Times New Roman"/>
          <w:sz w:val="24"/>
          <w:szCs w:val="24"/>
        </w:rPr>
        <w:t xml:space="preserve">represents a domain-general construct that differs </w:t>
      </w:r>
      <w:r>
        <w:rPr>
          <w:rFonts w:ascii="Times New Roman" w:hAnsi="Times New Roman"/>
          <w:sz w:val="24"/>
          <w:szCs w:val="24"/>
        </w:rPr>
        <w:t>among</w:t>
      </w:r>
      <w:r w:rsidRPr="00705D07">
        <w:rPr>
          <w:rFonts w:ascii="Times New Roman" w:hAnsi="Times New Roman"/>
          <w:sz w:val="24"/>
          <w:szCs w:val="24"/>
        </w:rPr>
        <w:t xml:space="preserve"> people</w:t>
      </w:r>
      <w:r>
        <w:rPr>
          <w:rFonts w:ascii="Times New Roman" w:hAnsi="Times New Roman"/>
          <w:sz w:val="24"/>
          <w:szCs w:val="24"/>
        </w:rPr>
        <w:t>.</w:t>
      </w:r>
    </w:p>
    <w:p w:rsidR="006003B0" w:rsidRDefault="006003B0" w:rsidP="006003B0">
      <w:pPr>
        <w:spacing w:after="0" w:line="480" w:lineRule="auto"/>
        <w:ind w:firstLine="720"/>
        <w:rPr>
          <w:rFonts w:ascii="Times New Roman" w:hAnsi="Times New Roman"/>
          <w:sz w:val="24"/>
          <w:szCs w:val="24"/>
        </w:rPr>
      </w:pPr>
      <w:r w:rsidRPr="00705D07">
        <w:rPr>
          <w:rFonts w:ascii="Times New Roman" w:hAnsi="Times New Roman"/>
          <w:sz w:val="24"/>
          <w:szCs w:val="24"/>
        </w:rPr>
        <w:t>Complex span tasks have moderate to high internal consistency</w:t>
      </w:r>
      <w:r>
        <w:rPr>
          <w:rFonts w:ascii="Times New Roman" w:hAnsi="Times New Roman"/>
          <w:sz w:val="24"/>
          <w:szCs w:val="24"/>
        </w:rPr>
        <w:t xml:space="preserve"> ranging from 0.7 -0.9</w:t>
      </w:r>
      <w:r w:rsidRPr="00705D07">
        <w:rPr>
          <w:rFonts w:ascii="Times New Roman" w:hAnsi="Times New Roman"/>
          <w:sz w:val="24"/>
          <w:szCs w:val="24"/>
        </w:rPr>
        <w:t xml:space="preserve"> </w:t>
      </w:r>
      <w:r w:rsidRPr="00705D07">
        <w:rPr>
          <w:rFonts w:ascii="Times New Roman" w:hAnsi="Times New Roman"/>
          <w:noProof/>
          <w:sz w:val="24"/>
          <w:szCs w:val="24"/>
        </w:rPr>
        <w:t>(Conway et al., 2002; Engle</w:t>
      </w:r>
      <w:r>
        <w:rPr>
          <w:rFonts w:ascii="Times New Roman" w:hAnsi="Times New Roman"/>
          <w:noProof/>
          <w:sz w:val="24"/>
          <w:szCs w:val="24"/>
        </w:rPr>
        <w:t>, Tulhoski</w:t>
      </w:r>
      <w:r w:rsidRPr="00705D07">
        <w:rPr>
          <w:rFonts w:ascii="Times New Roman" w:hAnsi="Times New Roman"/>
          <w:noProof/>
          <w:sz w:val="24"/>
          <w:szCs w:val="24"/>
        </w:rPr>
        <w:t xml:space="preserve"> et al., 1999; Kane et al., 2004; Unsworth, Heitz, Schrock, &amp; Engle, 2005)</w:t>
      </w:r>
      <w:r w:rsidRPr="00705D07">
        <w:rPr>
          <w:rFonts w:ascii="Times New Roman" w:hAnsi="Times New Roman"/>
          <w:sz w:val="24"/>
          <w:szCs w:val="24"/>
        </w:rPr>
        <w:t xml:space="preserve"> and test-retest reliability</w:t>
      </w:r>
      <w:r>
        <w:rPr>
          <w:rFonts w:ascii="Times New Roman" w:hAnsi="Times New Roman"/>
          <w:sz w:val="24"/>
          <w:szCs w:val="24"/>
        </w:rPr>
        <w:t xml:space="preserve"> usually ranging between 0.8 - 0.9</w:t>
      </w:r>
      <w:r w:rsidRPr="00705D07">
        <w:rPr>
          <w:rFonts w:ascii="Times New Roman" w:hAnsi="Times New Roman"/>
          <w:sz w:val="24"/>
          <w:szCs w:val="24"/>
        </w:rPr>
        <w:t xml:space="preserve"> </w:t>
      </w:r>
      <w:r w:rsidRPr="00705D07">
        <w:rPr>
          <w:rFonts w:ascii="Times New Roman" w:hAnsi="Times New Roman"/>
          <w:noProof/>
          <w:sz w:val="24"/>
          <w:szCs w:val="24"/>
        </w:rPr>
        <w:t>(</w:t>
      </w:r>
      <w:r>
        <w:rPr>
          <w:rFonts w:ascii="Times New Roman" w:hAnsi="Times New Roman"/>
          <w:noProof/>
          <w:sz w:val="24"/>
          <w:szCs w:val="24"/>
        </w:rPr>
        <w:t xml:space="preserve">Klein &amp; Fiss, 1999; </w:t>
      </w:r>
      <w:r w:rsidRPr="00705D07">
        <w:rPr>
          <w:rFonts w:ascii="Times New Roman" w:hAnsi="Times New Roman"/>
          <w:noProof/>
          <w:sz w:val="24"/>
          <w:szCs w:val="24"/>
        </w:rPr>
        <w:t>Turley-Ames &amp; Whitfield, 2003; Unsworth et al., 2005)</w:t>
      </w:r>
      <w:r w:rsidRPr="00705D07">
        <w:rPr>
          <w:rFonts w:ascii="Times New Roman" w:hAnsi="Times New Roman"/>
          <w:sz w:val="24"/>
          <w:szCs w:val="24"/>
        </w:rPr>
        <w:t>.Complex span tasks are reliable</w:t>
      </w:r>
      <w:r>
        <w:rPr>
          <w:rFonts w:ascii="Times New Roman" w:hAnsi="Times New Roman"/>
          <w:sz w:val="24"/>
          <w:szCs w:val="24"/>
        </w:rPr>
        <w:t>,</w:t>
      </w:r>
      <w:r w:rsidRPr="00705D07">
        <w:rPr>
          <w:rFonts w:ascii="Times New Roman" w:hAnsi="Times New Roman"/>
          <w:sz w:val="24"/>
          <w:szCs w:val="24"/>
        </w:rPr>
        <w:t xml:space="preserve"> </w:t>
      </w:r>
      <w:r>
        <w:rPr>
          <w:rFonts w:ascii="Times New Roman" w:hAnsi="Times New Roman"/>
          <w:sz w:val="24"/>
          <w:szCs w:val="24"/>
        </w:rPr>
        <w:t xml:space="preserve">but are they valid measures of WMC? </w:t>
      </w:r>
      <w:r w:rsidRPr="00A17CD2">
        <w:rPr>
          <w:rFonts w:ascii="Times New Roman" w:hAnsi="Times New Roman"/>
          <w:sz w:val="24"/>
          <w:szCs w:val="24"/>
        </w:rPr>
        <w:t>Because of the correlational nature of individual differences work, it is important to rule out third variables.</w:t>
      </w:r>
      <w:r>
        <w:rPr>
          <w:rFonts w:ascii="Times New Roman" w:hAnsi="Times New Roman"/>
          <w:sz w:val="24"/>
          <w:szCs w:val="24"/>
        </w:rPr>
        <w:t xml:space="preserve"> </w:t>
      </w:r>
      <w:r w:rsidRPr="00A17CD2">
        <w:rPr>
          <w:rFonts w:ascii="Times New Roman" w:hAnsi="Times New Roman"/>
          <w:sz w:val="24"/>
          <w:szCs w:val="24"/>
        </w:rPr>
        <w:t xml:space="preserve">Two confounding variables that have been investigated are strategy-use and effort. </w:t>
      </w:r>
      <w:r>
        <w:rPr>
          <w:rFonts w:ascii="Times New Roman" w:hAnsi="Times New Roman"/>
          <w:sz w:val="24"/>
          <w:szCs w:val="24"/>
        </w:rPr>
        <w:t xml:space="preserve">Using different tactics, </w:t>
      </w:r>
      <w:proofErr w:type="spellStart"/>
      <w:r>
        <w:rPr>
          <w:rFonts w:ascii="Times New Roman" w:hAnsi="Times New Roman"/>
          <w:sz w:val="24"/>
          <w:szCs w:val="24"/>
        </w:rPr>
        <w:t>Dunlosky</w:t>
      </w:r>
      <w:proofErr w:type="spellEnd"/>
      <w:r>
        <w:rPr>
          <w:rFonts w:ascii="Times New Roman" w:hAnsi="Times New Roman"/>
          <w:sz w:val="24"/>
          <w:szCs w:val="24"/>
        </w:rPr>
        <w:t xml:space="preserve"> and Kane (2007) and Turley-Ames and Whitfield (2003) have tested the hypothesis that the relation between complex span tasks and higher-order cognition is strategy driven. Both studies support the conclusion that effective strategy use did not mediate the relation between complex span tasks and higher-order cognition. In fact, Turley-Ames and Whitfield provided evidence that differential strategy usage masks the strength of the complex span and higher-order cognition relation. </w:t>
      </w:r>
    </w:p>
    <w:p w:rsidR="006003B0" w:rsidRDefault="006003B0" w:rsidP="006003B0">
      <w:pPr>
        <w:spacing w:after="0" w:line="480" w:lineRule="auto"/>
        <w:ind w:firstLine="720"/>
        <w:rPr>
          <w:rFonts w:ascii="Times New Roman" w:hAnsi="Times New Roman"/>
          <w:sz w:val="24"/>
          <w:szCs w:val="24"/>
        </w:rPr>
      </w:pPr>
      <w:r w:rsidRPr="00705D07">
        <w:rPr>
          <w:rFonts w:ascii="Times New Roman" w:hAnsi="Times New Roman"/>
          <w:sz w:val="24"/>
          <w:szCs w:val="24"/>
        </w:rPr>
        <w:t>Complex span tasks also do not predict higher-order cognition because the people who perform well on them are</w:t>
      </w:r>
      <w:r>
        <w:rPr>
          <w:rFonts w:ascii="Times New Roman" w:hAnsi="Times New Roman"/>
          <w:sz w:val="24"/>
          <w:szCs w:val="24"/>
        </w:rPr>
        <w:t xml:space="preserve"> simply</w:t>
      </w:r>
      <w:r w:rsidRPr="00705D07">
        <w:rPr>
          <w:rFonts w:ascii="Times New Roman" w:hAnsi="Times New Roman"/>
          <w:sz w:val="24"/>
          <w:szCs w:val="24"/>
        </w:rPr>
        <w:t xml:space="preserve"> exerting more effort. </w:t>
      </w:r>
      <w:r>
        <w:rPr>
          <w:rFonts w:ascii="Times New Roman" w:hAnsi="Times New Roman"/>
          <w:sz w:val="24"/>
          <w:szCs w:val="24"/>
        </w:rPr>
        <w:t>In other words</w:t>
      </w:r>
      <w:r w:rsidRPr="00705D07">
        <w:rPr>
          <w:rFonts w:ascii="Times New Roman" w:hAnsi="Times New Roman"/>
          <w:sz w:val="24"/>
          <w:szCs w:val="24"/>
        </w:rPr>
        <w:t xml:space="preserve">, the relation is not the result of people who just try harder in general on both the predictor and </w:t>
      </w:r>
      <w:r>
        <w:rPr>
          <w:rFonts w:ascii="Times New Roman" w:hAnsi="Times New Roman"/>
          <w:sz w:val="24"/>
          <w:szCs w:val="24"/>
        </w:rPr>
        <w:t xml:space="preserve">criterion measures. </w:t>
      </w:r>
      <w:proofErr w:type="spellStart"/>
      <w:r w:rsidRPr="00705D07">
        <w:rPr>
          <w:rFonts w:ascii="Times New Roman" w:hAnsi="Times New Roman"/>
          <w:sz w:val="24"/>
          <w:szCs w:val="24"/>
        </w:rPr>
        <w:t>Heitz</w:t>
      </w:r>
      <w:proofErr w:type="spellEnd"/>
      <w:r w:rsidRPr="00705D07">
        <w:rPr>
          <w:rFonts w:ascii="Times New Roman" w:hAnsi="Times New Roman"/>
          <w:sz w:val="24"/>
          <w:szCs w:val="24"/>
        </w:rPr>
        <w:t xml:space="preserve">, Schrock, Payne, and Engle </w:t>
      </w:r>
      <w:r w:rsidRPr="00705D07">
        <w:rPr>
          <w:rFonts w:ascii="Times New Roman" w:hAnsi="Times New Roman"/>
          <w:noProof/>
          <w:sz w:val="24"/>
          <w:szCs w:val="24"/>
        </w:rPr>
        <w:t>(2008)</w:t>
      </w:r>
      <w:r>
        <w:rPr>
          <w:rFonts w:ascii="Times New Roman" w:hAnsi="Times New Roman"/>
          <w:sz w:val="24"/>
          <w:szCs w:val="24"/>
        </w:rPr>
        <w:t xml:space="preserve"> found that when given monetary incentives, low and high-WMC subject groups (upper and lower quartiles of the WMC distribution determined during a prior testing session) both improved performance. Most importantly, the effects of the incentives were additive with WMC. </w:t>
      </w:r>
    </w:p>
    <w:p w:rsidR="00F358D7" w:rsidRDefault="00F358D7">
      <w:pPr>
        <w:spacing w:after="0" w:line="480" w:lineRule="auto"/>
        <w:rPr>
          <w:rFonts w:ascii="Times New Roman" w:hAnsi="Times New Roman"/>
          <w:b/>
          <w:sz w:val="24"/>
          <w:szCs w:val="24"/>
        </w:rPr>
        <w:pPrChange w:id="4" w:author="WCUUser" w:date="2015-05-05T14:07:00Z">
          <w:pPr>
            <w:spacing w:after="0" w:line="480" w:lineRule="auto"/>
            <w:ind w:firstLine="720"/>
            <w:jc w:val="center"/>
          </w:pPr>
        </w:pPrChange>
      </w:pPr>
    </w:p>
    <w:p w:rsidR="001E7D5F" w:rsidRDefault="001E7D5F" w:rsidP="001E7D5F">
      <w:pPr>
        <w:spacing w:after="0" w:line="480" w:lineRule="auto"/>
        <w:ind w:firstLine="720"/>
        <w:jc w:val="center"/>
        <w:rPr>
          <w:ins w:id="5" w:author="WCUUser" w:date="2015-05-05T14:30:00Z"/>
          <w:rFonts w:ascii="Times New Roman" w:hAnsi="Times New Roman"/>
          <w:b/>
          <w:sz w:val="24"/>
          <w:szCs w:val="24"/>
        </w:rPr>
      </w:pPr>
      <w:r>
        <w:rPr>
          <w:rFonts w:ascii="Times New Roman" w:hAnsi="Times New Roman"/>
          <w:b/>
          <w:sz w:val="24"/>
          <w:szCs w:val="24"/>
        </w:rPr>
        <w:t>Evidence for relation between WMC and attention</w:t>
      </w:r>
    </w:p>
    <w:p w:rsidR="003225DC" w:rsidRDefault="003225DC" w:rsidP="003225DC">
      <w:pPr>
        <w:spacing w:after="0" w:line="480" w:lineRule="auto"/>
        <w:ind w:firstLine="720"/>
        <w:rPr>
          <w:rFonts w:ascii="Times New Roman" w:hAnsi="Times New Roman"/>
          <w:sz w:val="24"/>
          <w:szCs w:val="24"/>
        </w:rPr>
      </w:pPr>
      <w:r w:rsidRPr="001461A3">
        <w:rPr>
          <w:rFonts w:ascii="Times New Roman" w:hAnsi="Times New Roman"/>
          <w:sz w:val="24"/>
          <w:szCs w:val="24"/>
        </w:rPr>
        <w:lastRenderedPageBreak/>
        <w:t xml:space="preserve">Ample evidence suggests that complex span tasks index </w:t>
      </w:r>
      <w:r w:rsidR="00C77012">
        <w:rPr>
          <w:rFonts w:ascii="Times New Roman" w:hAnsi="Times New Roman"/>
          <w:sz w:val="24"/>
          <w:szCs w:val="24"/>
        </w:rPr>
        <w:t>the ability to control attention</w:t>
      </w:r>
      <w:r w:rsidRPr="001461A3">
        <w:rPr>
          <w:rFonts w:ascii="Times New Roman" w:hAnsi="Times New Roman"/>
          <w:sz w:val="24"/>
          <w:szCs w:val="24"/>
        </w:rPr>
        <w:t>.</w:t>
      </w:r>
      <w:r>
        <w:rPr>
          <w:rFonts w:ascii="Times New Roman" w:hAnsi="Times New Roman"/>
          <w:b/>
          <w:sz w:val="24"/>
          <w:szCs w:val="24"/>
        </w:rPr>
        <w:t xml:space="preserve"> </w:t>
      </w:r>
      <w:r>
        <w:rPr>
          <w:rFonts w:ascii="Times New Roman" w:hAnsi="Times New Roman"/>
          <w:sz w:val="24"/>
          <w:szCs w:val="24"/>
        </w:rPr>
        <w:t xml:space="preserve">Two dichotic listening experiments are illustrative. Conway, Cowan, and Bunting (2001) instructed subjects to verbally shadow the stimuli in one ear and to ignore stimuli in the other. Each subject’s name was presented once in the unattended ear. Sixty-five percent of low </w:t>
      </w:r>
      <w:proofErr w:type="spellStart"/>
      <w:r>
        <w:rPr>
          <w:rFonts w:ascii="Times New Roman" w:hAnsi="Times New Roman"/>
          <w:sz w:val="24"/>
          <w:szCs w:val="24"/>
        </w:rPr>
        <w:t>Ospan</w:t>
      </w:r>
      <w:proofErr w:type="spellEnd"/>
      <w:r>
        <w:rPr>
          <w:rFonts w:ascii="Times New Roman" w:hAnsi="Times New Roman"/>
          <w:sz w:val="24"/>
          <w:szCs w:val="24"/>
        </w:rPr>
        <w:t xml:space="preserve"> scorers heard their name while only 20% of high </w:t>
      </w:r>
      <w:proofErr w:type="spellStart"/>
      <w:r>
        <w:rPr>
          <w:rFonts w:ascii="Times New Roman" w:hAnsi="Times New Roman"/>
          <w:sz w:val="24"/>
          <w:szCs w:val="24"/>
        </w:rPr>
        <w:t>Ospan</w:t>
      </w:r>
      <w:proofErr w:type="spellEnd"/>
      <w:r>
        <w:rPr>
          <w:rFonts w:ascii="Times New Roman" w:hAnsi="Times New Roman"/>
          <w:sz w:val="24"/>
          <w:szCs w:val="24"/>
        </w:rPr>
        <w:t xml:space="preserve"> scorers heard theirs. Higher-WMC subjects were either more capable of inhibiting distracting stimuli or better at boosting the gain on the relevant stimulus (see </w:t>
      </w:r>
      <w:proofErr w:type="spellStart"/>
      <w:r>
        <w:rPr>
          <w:rFonts w:ascii="Times New Roman" w:hAnsi="Times New Roman"/>
          <w:sz w:val="24"/>
          <w:szCs w:val="24"/>
        </w:rPr>
        <w:t>Egner</w:t>
      </w:r>
      <w:proofErr w:type="spellEnd"/>
      <w:r>
        <w:rPr>
          <w:rFonts w:ascii="Times New Roman" w:hAnsi="Times New Roman"/>
          <w:sz w:val="24"/>
          <w:szCs w:val="24"/>
        </w:rPr>
        <w:t xml:space="preserve"> &amp; Hirsch, 2005). Using the same task as Conway et al. (2001), </w:t>
      </w:r>
      <w:proofErr w:type="spellStart"/>
      <w:r>
        <w:rPr>
          <w:rFonts w:ascii="Times New Roman" w:hAnsi="Times New Roman"/>
          <w:sz w:val="24"/>
          <w:szCs w:val="24"/>
        </w:rPr>
        <w:t>Colflesh</w:t>
      </w:r>
      <w:proofErr w:type="spellEnd"/>
      <w:r>
        <w:rPr>
          <w:rFonts w:ascii="Times New Roman" w:hAnsi="Times New Roman"/>
          <w:sz w:val="24"/>
          <w:szCs w:val="24"/>
        </w:rPr>
        <w:t xml:space="preserve"> and Conway (2007) changed the instructions. Now, subjects were told to monitor both ears. Higher-WMC subjects (67%) were more likely to report hearing their name than lower-WMC subjects (35%). These two results </w:t>
      </w:r>
      <w:r w:rsidR="00C77012">
        <w:rPr>
          <w:rFonts w:ascii="Times New Roman" w:hAnsi="Times New Roman"/>
          <w:sz w:val="24"/>
          <w:szCs w:val="24"/>
        </w:rPr>
        <w:t>provide evidence that WMC relates to the ability</w:t>
      </w:r>
      <w:r>
        <w:rPr>
          <w:rFonts w:ascii="Times New Roman" w:hAnsi="Times New Roman"/>
          <w:sz w:val="24"/>
          <w:szCs w:val="24"/>
        </w:rPr>
        <w:t xml:space="preserve"> </w:t>
      </w:r>
      <w:r w:rsidR="00C77012">
        <w:rPr>
          <w:rFonts w:ascii="Times New Roman" w:hAnsi="Times New Roman"/>
          <w:sz w:val="24"/>
          <w:szCs w:val="24"/>
        </w:rPr>
        <w:t>to control</w:t>
      </w:r>
      <w:r>
        <w:rPr>
          <w:rFonts w:ascii="Times New Roman" w:hAnsi="Times New Roman"/>
          <w:sz w:val="24"/>
          <w:szCs w:val="24"/>
        </w:rPr>
        <w:t xml:space="preserve"> attention</w:t>
      </w:r>
      <w:r w:rsidR="00C77012">
        <w:rPr>
          <w:rFonts w:ascii="Times New Roman" w:hAnsi="Times New Roman"/>
          <w:sz w:val="24"/>
          <w:szCs w:val="24"/>
        </w:rPr>
        <w:t xml:space="preserve"> to auditory stimuli</w:t>
      </w:r>
      <w:r>
        <w:rPr>
          <w:rFonts w:ascii="Times New Roman" w:hAnsi="Times New Roman"/>
          <w:sz w:val="24"/>
          <w:szCs w:val="24"/>
        </w:rPr>
        <w:t xml:space="preserve"> in accord with task goals for either superior monitoring of one channel or multiple channels. </w:t>
      </w:r>
    </w:p>
    <w:p w:rsidR="003225DC" w:rsidRDefault="003225DC">
      <w:pPr>
        <w:spacing w:after="0" w:line="480" w:lineRule="auto"/>
        <w:ind w:firstLine="720"/>
        <w:rPr>
          <w:rFonts w:ascii="Times New Roman" w:hAnsi="Times New Roman"/>
          <w:b/>
          <w:sz w:val="24"/>
          <w:szCs w:val="24"/>
        </w:rPr>
        <w:pPrChange w:id="6" w:author="WCUUser" w:date="2015-05-05T14:30:00Z">
          <w:pPr>
            <w:spacing w:after="0" w:line="480" w:lineRule="auto"/>
            <w:ind w:firstLine="720"/>
            <w:jc w:val="center"/>
          </w:pPr>
        </w:pPrChange>
      </w:pPr>
    </w:p>
    <w:p w:rsidR="001E7D5F" w:rsidRDefault="001E7D5F" w:rsidP="001E7D5F">
      <w:pPr>
        <w:spacing w:after="0" w:line="480" w:lineRule="auto"/>
        <w:ind w:firstLine="720"/>
        <w:jc w:val="center"/>
        <w:rPr>
          <w:ins w:id="7" w:author="WCUUser" w:date="2015-05-05T15:37:00Z"/>
          <w:rFonts w:ascii="Times New Roman" w:hAnsi="Times New Roman"/>
          <w:b/>
          <w:sz w:val="24"/>
          <w:szCs w:val="24"/>
        </w:rPr>
      </w:pPr>
      <w:r>
        <w:rPr>
          <w:rFonts w:ascii="Times New Roman" w:hAnsi="Times New Roman"/>
          <w:b/>
          <w:sz w:val="24"/>
          <w:szCs w:val="24"/>
        </w:rPr>
        <w:t xml:space="preserve">Functional importance of </w:t>
      </w:r>
      <w:proofErr w:type="spellStart"/>
      <w:r>
        <w:rPr>
          <w:rFonts w:ascii="Times New Roman" w:hAnsi="Times New Roman"/>
          <w:b/>
          <w:sz w:val="24"/>
          <w:szCs w:val="24"/>
        </w:rPr>
        <w:t>attentional</w:t>
      </w:r>
      <w:proofErr w:type="spellEnd"/>
      <w:r>
        <w:rPr>
          <w:rFonts w:ascii="Times New Roman" w:hAnsi="Times New Roman"/>
          <w:b/>
          <w:sz w:val="24"/>
          <w:szCs w:val="24"/>
        </w:rPr>
        <w:t xml:space="preserve"> control to WMC</w:t>
      </w:r>
    </w:p>
    <w:p w:rsidR="001C7E1A" w:rsidRDefault="00C77012">
      <w:pPr>
        <w:spacing w:after="0" w:line="480" w:lineRule="auto"/>
        <w:rPr>
          <w:ins w:id="8" w:author="WCUUser" w:date="2015-05-05T15:41:00Z"/>
          <w:rFonts w:ascii="Times New Roman" w:hAnsi="Times New Roman"/>
          <w:sz w:val="24"/>
          <w:szCs w:val="24"/>
        </w:rPr>
        <w:pPrChange w:id="9" w:author="WCUUser" w:date="2015-05-05T15:37:00Z">
          <w:pPr>
            <w:spacing w:after="0" w:line="480" w:lineRule="auto"/>
            <w:ind w:firstLine="720"/>
            <w:jc w:val="center"/>
          </w:pPr>
        </w:pPrChange>
      </w:pPr>
      <w:ins w:id="10" w:author="WCUUser" w:date="2015-05-05T15:38:00Z">
        <w:r>
          <w:rPr>
            <w:rFonts w:ascii="Times New Roman" w:hAnsi="Times New Roman"/>
            <w:b/>
            <w:sz w:val="24"/>
            <w:szCs w:val="24"/>
          </w:rPr>
          <w:tab/>
        </w:r>
        <w:r w:rsidR="001C7E1A">
          <w:rPr>
            <w:rFonts w:ascii="Times New Roman" w:hAnsi="Times New Roman"/>
            <w:sz w:val="24"/>
            <w:szCs w:val="24"/>
          </w:rPr>
          <w:t xml:space="preserve">Why does complex span performance predict performance on higher-order cognitive </w:t>
        </w:r>
      </w:ins>
      <w:proofErr w:type="gramStart"/>
      <w:ins w:id="11" w:author="WCUUser" w:date="2015-05-05T15:39:00Z">
        <w:r w:rsidR="001C7E1A">
          <w:rPr>
            <w:rFonts w:ascii="Times New Roman" w:hAnsi="Times New Roman"/>
            <w:sz w:val="24"/>
            <w:szCs w:val="24"/>
          </w:rPr>
          <w:t>task</w:t>
        </w:r>
      </w:ins>
      <w:ins w:id="12" w:author="WCUUser" w:date="2015-05-05T15:38:00Z">
        <w:r w:rsidR="001C7E1A">
          <w:rPr>
            <w:rFonts w:ascii="Times New Roman" w:hAnsi="Times New Roman"/>
            <w:sz w:val="24"/>
            <w:szCs w:val="24"/>
          </w:rPr>
          <w:t>s.</w:t>
        </w:r>
        <w:proofErr w:type="gramEnd"/>
        <w:r w:rsidR="001C7E1A">
          <w:rPr>
            <w:rFonts w:ascii="Times New Roman" w:hAnsi="Times New Roman"/>
            <w:sz w:val="24"/>
            <w:szCs w:val="24"/>
          </w:rPr>
          <w:t xml:space="preserve"> </w:t>
        </w:r>
      </w:ins>
      <w:ins w:id="13" w:author="WCUUser" w:date="2015-05-05T15:40:00Z">
        <w:r w:rsidR="001C7E1A" w:rsidRPr="006A00BC">
          <w:rPr>
            <w:rFonts w:ascii="Times New Roman" w:hAnsi="Times New Roman"/>
            <w:sz w:val="24"/>
            <w:szCs w:val="24"/>
          </w:rPr>
          <w:t xml:space="preserve">No single factor has been shown to fully account for the WMC-fluid intelligence relationship. </w:t>
        </w:r>
      </w:ins>
    </w:p>
    <w:p w:rsidR="001C7E1A" w:rsidRDefault="001C7E1A">
      <w:pPr>
        <w:spacing w:after="0" w:line="480" w:lineRule="auto"/>
        <w:rPr>
          <w:ins w:id="14" w:author="WCUUser" w:date="2015-05-05T15:40:00Z"/>
          <w:rFonts w:ascii="Times New Roman" w:hAnsi="Times New Roman"/>
          <w:sz w:val="24"/>
          <w:szCs w:val="24"/>
        </w:rPr>
        <w:pPrChange w:id="15" w:author="WCUUser" w:date="2015-05-05T15:37:00Z">
          <w:pPr>
            <w:spacing w:after="0" w:line="480" w:lineRule="auto"/>
            <w:ind w:firstLine="720"/>
            <w:jc w:val="center"/>
          </w:pPr>
        </w:pPrChange>
      </w:pPr>
    </w:p>
    <w:p w:rsidR="001C7E1A" w:rsidRDefault="001C7E1A" w:rsidP="001C7E1A">
      <w:pPr>
        <w:spacing w:after="0" w:line="480" w:lineRule="auto"/>
        <w:ind w:firstLine="720"/>
        <w:rPr>
          <w:rFonts w:ascii="Times New Roman" w:hAnsi="Times New Roman"/>
          <w:sz w:val="24"/>
          <w:szCs w:val="24"/>
        </w:rPr>
      </w:pPr>
      <w:r>
        <w:rPr>
          <w:rFonts w:ascii="Times New Roman" w:hAnsi="Times New Roman"/>
          <w:sz w:val="24"/>
          <w:szCs w:val="24"/>
        </w:rPr>
        <w:t xml:space="preserve"> Engle, </w:t>
      </w:r>
      <w:proofErr w:type="spellStart"/>
      <w:r>
        <w:rPr>
          <w:rFonts w:ascii="Times New Roman" w:hAnsi="Times New Roman"/>
          <w:sz w:val="24"/>
          <w:szCs w:val="24"/>
        </w:rPr>
        <w:t>Tuholski</w:t>
      </w:r>
      <w:proofErr w:type="spellEnd"/>
      <w:r>
        <w:rPr>
          <w:rFonts w:ascii="Times New Roman" w:hAnsi="Times New Roman"/>
          <w:sz w:val="24"/>
          <w:szCs w:val="24"/>
        </w:rPr>
        <w:t xml:space="preserve">, Laughlin, and Conway </w:t>
      </w:r>
      <w:r>
        <w:rPr>
          <w:rFonts w:ascii="Times New Roman" w:hAnsi="Times New Roman"/>
          <w:noProof/>
          <w:sz w:val="24"/>
          <w:szCs w:val="24"/>
        </w:rPr>
        <w:t>(1999)</w:t>
      </w:r>
      <w:r>
        <w:rPr>
          <w:rFonts w:ascii="Times New Roman" w:hAnsi="Times New Roman"/>
          <w:sz w:val="24"/>
          <w:szCs w:val="24"/>
        </w:rPr>
        <w:t xml:space="preserve"> and Conway et al. (2002) conducted similar latent-variable studies to parse out the contributions of short-term memory (STM) and WMC to fluid intelligence (a notable difference between the two was the inclusion of a latent variable for processing speed in Conway et al.). Both sets of authors conceptualized STM and WMC tasks to require the temporary storage of memorial information. But in addition to this </w:t>
      </w:r>
      <w:r>
        <w:rPr>
          <w:rFonts w:ascii="Times New Roman" w:hAnsi="Times New Roman"/>
          <w:sz w:val="24"/>
          <w:szCs w:val="24"/>
        </w:rPr>
        <w:lastRenderedPageBreak/>
        <w:t>storage, the complex span tasks measure a</w:t>
      </w:r>
      <w:ins w:id="16" w:author="WCUUser" w:date="2015-05-05T15:44:00Z">
        <w:r>
          <w:rPr>
            <w:rFonts w:ascii="Times New Roman" w:hAnsi="Times New Roman"/>
            <w:sz w:val="24"/>
            <w:szCs w:val="24"/>
          </w:rPr>
          <w:t>n</w:t>
        </w:r>
      </w:ins>
      <w:r>
        <w:rPr>
          <w:rFonts w:ascii="Times New Roman" w:hAnsi="Times New Roman"/>
          <w:sz w:val="24"/>
          <w:szCs w:val="24"/>
        </w:rPr>
        <w:t xml:space="preserve"> </w:t>
      </w:r>
      <w:proofErr w:type="spellStart"/>
      <w:r>
        <w:rPr>
          <w:rFonts w:ascii="Times New Roman" w:hAnsi="Times New Roman"/>
          <w:sz w:val="24"/>
          <w:szCs w:val="24"/>
        </w:rPr>
        <w:t>attentional</w:t>
      </w:r>
      <w:proofErr w:type="spellEnd"/>
      <w:r>
        <w:rPr>
          <w:rFonts w:ascii="Times New Roman" w:hAnsi="Times New Roman"/>
          <w:sz w:val="24"/>
          <w:szCs w:val="24"/>
        </w:rPr>
        <w:t xml:space="preserve"> control component that comes into play to maintain (or recover) the memory items when the interleaved processing portion of the complex span task is performed. In Engle, </w:t>
      </w:r>
      <w:proofErr w:type="spellStart"/>
      <w:r>
        <w:rPr>
          <w:rFonts w:ascii="Times New Roman" w:hAnsi="Times New Roman"/>
          <w:sz w:val="24"/>
          <w:szCs w:val="24"/>
        </w:rPr>
        <w:t>Tuholski</w:t>
      </w:r>
      <w:proofErr w:type="spellEnd"/>
      <w:r>
        <w:rPr>
          <w:rFonts w:ascii="Times New Roman" w:hAnsi="Times New Roman"/>
          <w:sz w:val="24"/>
          <w:szCs w:val="24"/>
        </w:rPr>
        <w:t xml:space="preserve"> et al. (1999), they used the equation: (WMC = STM + controlled attention + measurement error) to summarize this conceptualization</w:t>
      </w:r>
      <w:del w:id="17" w:author="WCUUser" w:date="2015-05-05T15:44:00Z">
        <w:r w:rsidDel="001C7E1A">
          <w:rPr>
            <w:rFonts w:ascii="Times New Roman" w:hAnsi="Times New Roman"/>
            <w:sz w:val="24"/>
            <w:szCs w:val="24"/>
          </w:rPr>
          <w:delText>.</w:delText>
        </w:r>
      </w:del>
      <w:r>
        <w:rPr>
          <w:rFonts w:ascii="Times New Roman" w:hAnsi="Times New Roman"/>
          <w:sz w:val="24"/>
          <w:szCs w:val="24"/>
        </w:rPr>
        <w:t xml:space="preserve">. </w:t>
      </w:r>
      <w:ins w:id="18" w:author="WCUUser" w:date="2015-05-05T15:45:00Z">
        <w:r>
          <w:rPr>
            <w:rFonts w:ascii="Times New Roman" w:hAnsi="Times New Roman"/>
            <w:sz w:val="24"/>
            <w:szCs w:val="24"/>
          </w:rPr>
          <w:t>Indeed, c</w:t>
        </w:r>
      </w:ins>
      <w:del w:id="19" w:author="WCUUser" w:date="2015-05-05T15:45:00Z">
        <w:r w:rsidDel="001C7E1A">
          <w:rPr>
            <w:rFonts w:ascii="Times New Roman" w:hAnsi="Times New Roman"/>
            <w:sz w:val="24"/>
            <w:szCs w:val="24"/>
          </w:rPr>
          <w:delText>C</w:delText>
        </w:r>
      </w:del>
      <w:r>
        <w:rPr>
          <w:rFonts w:ascii="Times New Roman" w:hAnsi="Times New Roman"/>
          <w:sz w:val="24"/>
          <w:szCs w:val="24"/>
        </w:rPr>
        <w:t xml:space="preserve">onsistent with this conceptualization when the common variance in STM and WMC was accounted for, the residual WMC variance was strongly related to fluid intelligence (in Engle, </w:t>
      </w:r>
      <w:proofErr w:type="spellStart"/>
      <w:r>
        <w:rPr>
          <w:rFonts w:ascii="Times New Roman" w:hAnsi="Times New Roman"/>
          <w:sz w:val="24"/>
          <w:szCs w:val="24"/>
        </w:rPr>
        <w:t>Tuholski</w:t>
      </w:r>
      <w:proofErr w:type="spellEnd"/>
      <w:r>
        <w:rPr>
          <w:rFonts w:ascii="Times New Roman" w:hAnsi="Times New Roman"/>
          <w:sz w:val="24"/>
          <w:szCs w:val="24"/>
        </w:rPr>
        <w:t xml:space="preserve"> et al. </w:t>
      </w:r>
      <w:r w:rsidRPr="001D1F14">
        <w:rPr>
          <w:rFonts w:ascii="Times New Roman" w:hAnsi="Times New Roman"/>
          <w:i/>
          <w:sz w:val="24"/>
          <w:szCs w:val="24"/>
        </w:rPr>
        <w:t>r</w:t>
      </w:r>
      <w:r>
        <w:rPr>
          <w:rFonts w:ascii="Times New Roman" w:hAnsi="Times New Roman"/>
          <w:sz w:val="24"/>
          <w:szCs w:val="24"/>
        </w:rPr>
        <w:t xml:space="preserve"> = .49, in Conway et al. </w:t>
      </w:r>
      <w:r w:rsidRPr="001D1F14">
        <w:rPr>
          <w:rFonts w:ascii="Times New Roman" w:hAnsi="Times New Roman"/>
          <w:i/>
          <w:sz w:val="24"/>
          <w:szCs w:val="24"/>
        </w:rPr>
        <w:t>r</w:t>
      </w:r>
      <w:r>
        <w:rPr>
          <w:rFonts w:ascii="Times New Roman" w:hAnsi="Times New Roman"/>
          <w:sz w:val="24"/>
          <w:szCs w:val="24"/>
        </w:rPr>
        <w:t xml:space="preserve"> = .60), while the common variance for WMC and STM, and the unique contributions of STM, were not. </w:t>
      </w:r>
      <w:ins w:id="20" w:author="WCUUser" w:date="2015-05-05T15:45:00Z">
        <w:r>
          <w:rPr>
            <w:rFonts w:ascii="Times New Roman" w:hAnsi="Times New Roman"/>
            <w:sz w:val="24"/>
            <w:szCs w:val="24"/>
          </w:rPr>
          <w:t xml:space="preserve"> </w:t>
        </w:r>
      </w:ins>
    </w:p>
    <w:p w:rsidR="001C7E1A" w:rsidRDefault="001C7E1A" w:rsidP="001C7E1A">
      <w:pPr>
        <w:spacing w:after="0" w:line="480" w:lineRule="auto"/>
        <w:ind w:firstLine="720"/>
        <w:rPr>
          <w:ins w:id="21" w:author="WCUUser" w:date="2015-05-05T15:44:00Z"/>
          <w:rFonts w:ascii="Times New Roman" w:hAnsi="Times New Roman"/>
          <w:sz w:val="24"/>
          <w:szCs w:val="24"/>
        </w:rPr>
      </w:pPr>
    </w:p>
    <w:p w:rsidR="001C7E1A" w:rsidDel="001C7E1A" w:rsidRDefault="001C7E1A" w:rsidP="001C7E1A">
      <w:pPr>
        <w:spacing w:after="0" w:line="480" w:lineRule="auto"/>
        <w:ind w:firstLine="720"/>
        <w:rPr>
          <w:del w:id="22" w:author="WCUUser" w:date="2015-05-05T15:45:00Z"/>
          <w:rFonts w:ascii="Times New Roman" w:hAnsi="Times New Roman"/>
          <w:sz w:val="24"/>
          <w:szCs w:val="24"/>
        </w:rPr>
      </w:pPr>
      <w:del w:id="23" w:author="WCUUser" w:date="2015-05-05T15:45:00Z">
        <w:r w:rsidDel="001C7E1A">
          <w:rPr>
            <w:rFonts w:ascii="Times New Roman" w:hAnsi="Times New Roman"/>
            <w:sz w:val="24"/>
            <w:szCs w:val="24"/>
          </w:rPr>
          <w:delText xml:space="preserve">These results suggest that something </w:delText>
        </w:r>
        <w:r w:rsidRPr="0092753B" w:rsidDel="001C7E1A">
          <w:rPr>
            <w:rFonts w:ascii="Times New Roman" w:hAnsi="Times New Roman"/>
            <w:i/>
            <w:sz w:val="24"/>
            <w:szCs w:val="24"/>
          </w:rPr>
          <w:delText>other</w:delText>
        </w:r>
        <w:r w:rsidDel="001C7E1A">
          <w:rPr>
            <w:rFonts w:ascii="Times New Roman" w:hAnsi="Times New Roman"/>
            <w:sz w:val="24"/>
            <w:szCs w:val="24"/>
          </w:rPr>
          <w:delText xml:space="preserve"> than the common storage component of STM and WMC is important for the relation of WMC and higher-order cognition. Based on the logic of the equation: WMC = STM + controlled attention + measurement error, Engle, Tuholski et al. suggested that this </w:delText>
        </w:r>
        <w:r w:rsidRPr="006E5332" w:rsidDel="001C7E1A">
          <w:rPr>
            <w:rFonts w:ascii="Times New Roman" w:hAnsi="Times New Roman"/>
            <w:i/>
            <w:sz w:val="24"/>
            <w:szCs w:val="24"/>
          </w:rPr>
          <w:delText>other</w:delText>
        </w:r>
        <w:r w:rsidDel="001C7E1A">
          <w:rPr>
            <w:rFonts w:ascii="Times New Roman" w:hAnsi="Times New Roman"/>
            <w:sz w:val="24"/>
            <w:szCs w:val="24"/>
          </w:rPr>
          <w:delText xml:space="preserve"> was controlled attention. </w:delText>
        </w:r>
      </w:del>
    </w:p>
    <w:p w:rsidR="001C7E1A" w:rsidRDefault="001C7E1A" w:rsidP="001C7E1A">
      <w:pPr>
        <w:spacing w:after="0" w:line="480" w:lineRule="auto"/>
        <w:ind w:firstLine="720"/>
        <w:rPr>
          <w:rFonts w:ascii="Times New Roman" w:hAnsi="Times New Roman"/>
          <w:sz w:val="24"/>
          <w:szCs w:val="24"/>
        </w:rPr>
      </w:pPr>
    </w:p>
    <w:p w:rsidR="001C7E1A" w:rsidDel="00EA21AC" w:rsidRDefault="001C7E1A" w:rsidP="001C7E1A">
      <w:pPr>
        <w:spacing w:after="0" w:line="480" w:lineRule="auto"/>
        <w:ind w:firstLine="720"/>
        <w:rPr>
          <w:del w:id="24" w:author="WCUUser" w:date="2015-05-05T15:53:00Z"/>
          <w:rFonts w:ascii="Times New Roman" w:hAnsi="Times New Roman"/>
          <w:sz w:val="24"/>
          <w:szCs w:val="24"/>
        </w:rPr>
      </w:pPr>
      <w:del w:id="25" w:author="WCUUser" w:date="2015-05-05T15:53:00Z">
        <w:r w:rsidDel="00EA21AC">
          <w:rPr>
            <w:rFonts w:ascii="Times New Roman" w:hAnsi="Times New Roman"/>
            <w:sz w:val="24"/>
            <w:szCs w:val="24"/>
          </w:rPr>
          <w:delText xml:space="preserve">In both Engle, Tuholski et al. (1999) and Conway et al. (2002), WMC measures composed of verbal tasks correlated strongly with non-verbal (figural/spatial) measures of fluid intelligence. This result led both research teams to conclude that WMC is domain-general (in accord with Turner &amp; Engle, 1989). Kane et al. </w:delText>
        </w:r>
        <w:r w:rsidDel="00EA21AC">
          <w:rPr>
            <w:rFonts w:ascii="Times New Roman" w:hAnsi="Times New Roman"/>
            <w:noProof/>
            <w:sz w:val="24"/>
            <w:szCs w:val="24"/>
          </w:rPr>
          <w:delText>(2004)</w:delText>
        </w:r>
        <w:r w:rsidDel="00EA21AC">
          <w:rPr>
            <w:rFonts w:ascii="Times New Roman" w:hAnsi="Times New Roman"/>
            <w:sz w:val="24"/>
            <w:szCs w:val="24"/>
          </w:rPr>
          <w:delText xml:space="preserve"> explicitly examined the domain-generality of WMC. In agreement with the domain-general proposition for WMC, a confirmatory factor analysis (CFA) model of WMC with separate verbal and spatial WMC factors did not reflect the observed data any better than a single WMC factor solution. In a CFA model with all WMC and STM tasks included, a four-factor solution with separate verbal and spatial WMC and STM factors performed the best. At first blush, this looks like contradictory evidence for the </w:delText>
        </w:r>
        <w:r w:rsidDel="00EA21AC">
          <w:rPr>
            <w:rFonts w:ascii="Times New Roman" w:hAnsi="Times New Roman"/>
            <w:sz w:val="24"/>
            <w:szCs w:val="24"/>
          </w:rPr>
          <w:lastRenderedPageBreak/>
          <w:delText xml:space="preserve">domain-general view of WMC, but the WMC tasks were statistically determined to be more strongly correlated with each other than the STM tasks. Verbal and spatial WMC factors shared 70%-85% of their variance while the spatial and verbal STM factors shared only 40% of their variance. This stronger association between verbal and spatial complex span tasks represents the domain-general contribution of controlled attention to WMC. Together with the evidence previously provided by Engle, Tuholski et al. (1999) and Conway et al. (2002), the proposition that WMC is more of a domain-general construct than STM seems to be supported. Additionally, the finding of stronger correlations between spatial and verbal WMC measures than those from spatial and verbal STM measures is not unique (Babcock &amp; Salthouse, 1990; Henry, 2001; Park et al., 2002; Swanson &amp; Howell, 2001). </w:delText>
        </w:r>
      </w:del>
    </w:p>
    <w:p w:rsidR="001C7E1A" w:rsidRDefault="001C7E1A">
      <w:pPr>
        <w:spacing w:after="0" w:line="480" w:lineRule="auto"/>
        <w:rPr>
          <w:ins w:id="26" w:author="WCUUser" w:date="2015-05-05T15:40:00Z"/>
          <w:rFonts w:ascii="Times New Roman" w:hAnsi="Times New Roman"/>
          <w:sz w:val="24"/>
          <w:szCs w:val="24"/>
        </w:rPr>
        <w:pPrChange w:id="27" w:author="WCUUser" w:date="2015-05-05T15:37:00Z">
          <w:pPr>
            <w:spacing w:after="0" w:line="480" w:lineRule="auto"/>
            <w:ind w:firstLine="720"/>
            <w:jc w:val="center"/>
          </w:pPr>
        </w:pPrChange>
      </w:pPr>
    </w:p>
    <w:p w:rsidR="001C7E1A" w:rsidRDefault="001C7E1A">
      <w:pPr>
        <w:spacing w:after="0" w:line="480" w:lineRule="auto"/>
        <w:rPr>
          <w:ins w:id="28" w:author="WCUUser" w:date="2015-05-05T15:40:00Z"/>
          <w:rFonts w:ascii="Times New Roman" w:hAnsi="Times New Roman"/>
          <w:sz w:val="24"/>
          <w:szCs w:val="24"/>
        </w:rPr>
        <w:pPrChange w:id="29" w:author="WCUUser" w:date="2015-05-05T15:37:00Z">
          <w:pPr>
            <w:spacing w:after="0" w:line="480" w:lineRule="auto"/>
            <w:ind w:firstLine="720"/>
            <w:jc w:val="center"/>
          </w:pPr>
        </w:pPrChange>
      </w:pPr>
    </w:p>
    <w:p w:rsidR="001C7E1A" w:rsidRDefault="001C7E1A">
      <w:pPr>
        <w:spacing w:after="0" w:line="480" w:lineRule="auto"/>
        <w:rPr>
          <w:ins w:id="30" w:author="WCUUser" w:date="2015-05-05T15:40:00Z"/>
          <w:rFonts w:ascii="Times New Roman" w:hAnsi="Times New Roman"/>
          <w:sz w:val="24"/>
          <w:szCs w:val="24"/>
        </w:rPr>
        <w:pPrChange w:id="31" w:author="WCUUser" w:date="2015-05-05T15:37:00Z">
          <w:pPr>
            <w:spacing w:after="0" w:line="480" w:lineRule="auto"/>
            <w:ind w:firstLine="720"/>
            <w:jc w:val="center"/>
          </w:pPr>
        </w:pPrChange>
      </w:pPr>
    </w:p>
    <w:p w:rsidR="00C77012" w:rsidRPr="001C7E1A" w:rsidRDefault="001C7E1A">
      <w:pPr>
        <w:spacing w:after="0" w:line="480" w:lineRule="auto"/>
        <w:rPr>
          <w:rFonts w:ascii="Times New Roman" w:hAnsi="Times New Roman"/>
          <w:sz w:val="24"/>
          <w:szCs w:val="24"/>
          <w:rPrChange w:id="32" w:author="WCUUser" w:date="2015-05-05T15:38:00Z">
            <w:rPr>
              <w:rFonts w:ascii="Times New Roman" w:hAnsi="Times New Roman"/>
              <w:b/>
              <w:sz w:val="24"/>
              <w:szCs w:val="24"/>
            </w:rPr>
          </w:rPrChange>
        </w:rPr>
        <w:pPrChange w:id="33" w:author="WCUUser" w:date="2015-05-05T15:37:00Z">
          <w:pPr>
            <w:spacing w:after="0" w:line="480" w:lineRule="auto"/>
            <w:ind w:firstLine="720"/>
            <w:jc w:val="center"/>
          </w:pPr>
        </w:pPrChange>
      </w:pPr>
      <w:ins w:id="34" w:author="WCUUser" w:date="2015-05-05T15:40:00Z">
        <w:r w:rsidRPr="006A00BC">
          <w:rPr>
            <w:rFonts w:ascii="Times New Roman" w:hAnsi="Times New Roman"/>
            <w:sz w:val="24"/>
            <w:szCs w:val="24"/>
          </w:rPr>
          <w:t>Motivated by this, two recent latent-variable studies examined similar multi-faceted accounts of how WMC, as primarily measured by complex span tasks, relates to fluid intelligence (</w:t>
        </w:r>
        <w:proofErr w:type="spellStart"/>
        <w:r w:rsidRPr="006A00BC">
          <w:rPr>
            <w:rFonts w:ascii="Times New Roman" w:hAnsi="Times New Roman"/>
            <w:sz w:val="24"/>
            <w:szCs w:val="24"/>
          </w:rPr>
          <w:t>Shipstead</w:t>
        </w:r>
        <w:proofErr w:type="spellEnd"/>
        <w:r w:rsidRPr="006A00BC">
          <w:rPr>
            <w:rFonts w:ascii="Times New Roman" w:hAnsi="Times New Roman"/>
            <w:sz w:val="24"/>
            <w:szCs w:val="24"/>
          </w:rPr>
          <w:t xml:space="preserve">. Lindsay, Marshall, &amp; Engle, 2014; </w:t>
        </w:r>
        <w:proofErr w:type="spellStart"/>
        <w:r w:rsidRPr="006A00BC">
          <w:rPr>
            <w:rFonts w:ascii="Times New Roman" w:hAnsi="Times New Roman"/>
            <w:sz w:val="24"/>
            <w:szCs w:val="24"/>
          </w:rPr>
          <w:t>Unsworth</w:t>
        </w:r>
        <w:proofErr w:type="spellEnd"/>
        <w:r w:rsidRPr="006A00BC">
          <w:rPr>
            <w:rFonts w:ascii="Times New Roman" w:hAnsi="Times New Roman"/>
            <w:sz w:val="24"/>
            <w:szCs w:val="24"/>
          </w:rPr>
          <w:t xml:space="preserve">, Fukuda, </w:t>
        </w:r>
        <w:proofErr w:type="spellStart"/>
        <w:r w:rsidRPr="006A00BC">
          <w:rPr>
            <w:rFonts w:ascii="Times New Roman" w:hAnsi="Times New Roman"/>
            <w:sz w:val="24"/>
            <w:szCs w:val="24"/>
          </w:rPr>
          <w:t>Awh</w:t>
        </w:r>
        <w:proofErr w:type="spellEnd"/>
        <w:r w:rsidRPr="006A00BC">
          <w:rPr>
            <w:rFonts w:ascii="Times New Roman" w:hAnsi="Times New Roman"/>
            <w:sz w:val="24"/>
            <w:szCs w:val="24"/>
          </w:rPr>
          <w:t>, &amp; Vogel, 2014).</w:t>
        </w:r>
        <w:proofErr w:type="spellStart"/>
        <w:r>
          <w:rPr>
            <w:rFonts w:ascii="Times New Roman" w:hAnsi="Times New Roman"/>
            <w:sz w:val="24"/>
            <w:szCs w:val="24"/>
          </w:rPr>
          <w:t>n</w:t>
        </w:r>
        <w:r w:rsidRPr="006A00BC">
          <w:rPr>
            <w:rFonts w:ascii="Times New Roman" w:hAnsi="Times New Roman"/>
            <w:sz w:val="24"/>
            <w:szCs w:val="24"/>
          </w:rPr>
          <w:t>Each</w:t>
        </w:r>
        <w:proofErr w:type="spellEnd"/>
        <w:r w:rsidRPr="006A00BC">
          <w:rPr>
            <w:rFonts w:ascii="Times New Roman" w:hAnsi="Times New Roman"/>
            <w:sz w:val="24"/>
            <w:szCs w:val="24"/>
          </w:rPr>
          <w:t xml:space="preserve"> study examined the contributions of attention control, retrieval from secondary memory, and primary memory abilities.  In both studies, the best fitting model suggested that the relationship is fully mediated by these 3 factors. </w:t>
        </w:r>
      </w:ins>
      <w:ins w:id="35" w:author="WCUUser" w:date="2015-05-05T15:38:00Z">
        <w:r w:rsidR="00C77012" w:rsidRPr="001C7E1A">
          <w:rPr>
            <w:rFonts w:ascii="Times New Roman" w:hAnsi="Times New Roman"/>
            <w:sz w:val="24"/>
            <w:szCs w:val="24"/>
            <w:rPrChange w:id="36" w:author="WCUUser" w:date="2015-05-05T15:38:00Z">
              <w:rPr>
                <w:rFonts w:ascii="Times New Roman" w:hAnsi="Times New Roman"/>
                <w:b/>
                <w:sz w:val="24"/>
                <w:szCs w:val="24"/>
              </w:rPr>
            </w:rPrChange>
          </w:rPr>
          <w:t xml:space="preserve"> </w:t>
        </w:r>
      </w:ins>
    </w:p>
    <w:p w:rsidR="001E7D5F" w:rsidRDefault="001E7D5F" w:rsidP="001E7D5F">
      <w:pPr>
        <w:spacing w:after="0" w:line="480" w:lineRule="auto"/>
        <w:ind w:firstLine="720"/>
        <w:jc w:val="center"/>
        <w:rPr>
          <w:rFonts w:ascii="Times New Roman" w:hAnsi="Times New Roman"/>
          <w:b/>
          <w:sz w:val="24"/>
          <w:szCs w:val="24"/>
        </w:rPr>
      </w:pPr>
      <w:r>
        <w:rPr>
          <w:rFonts w:ascii="Times New Roman" w:hAnsi="Times New Roman"/>
          <w:b/>
          <w:sz w:val="24"/>
          <w:szCs w:val="24"/>
        </w:rPr>
        <w:t xml:space="preserve">Characterizing the features of </w:t>
      </w:r>
      <w:proofErr w:type="spellStart"/>
      <w:r>
        <w:rPr>
          <w:rFonts w:ascii="Times New Roman" w:hAnsi="Times New Roman"/>
          <w:b/>
          <w:sz w:val="24"/>
          <w:szCs w:val="24"/>
        </w:rPr>
        <w:t>attentional</w:t>
      </w:r>
      <w:proofErr w:type="spellEnd"/>
      <w:r>
        <w:rPr>
          <w:rFonts w:ascii="Times New Roman" w:hAnsi="Times New Roman"/>
          <w:b/>
          <w:sz w:val="24"/>
          <w:szCs w:val="24"/>
        </w:rPr>
        <w:t xml:space="preserve"> control in WMC</w:t>
      </w:r>
    </w:p>
    <w:p w:rsidR="001C7E1A" w:rsidRDefault="001C7E1A" w:rsidP="001C7E1A">
      <w:pPr>
        <w:spacing w:after="0" w:line="480" w:lineRule="auto"/>
        <w:ind w:firstLine="720"/>
        <w:rPr>
          <w:ins w:id="37" w:author="WCUUser" w:date="2015-05-05T15:47:00Z"/>
          <w:rFonts w:ascii="Times New Roman" w:hAnsi="Times New Roman"/>
          <w:sz w:val="24"/>
          <w:szCs w:val="24"/>
        </w:rPr>
      </w:pPr>
      <w:ins w:id="38" w:author="WCUUser" w:date="2015-05-05T15:47:00Z">
        <w:r>
          <w:rPr>
            <w:rFonts w:ascii="Times New Roman" w:hAnsi="Times New Roman"/>
            <w:sz w:val="24"/>
            <w:szCs w:val="24"/>
          </w:rPr>
          <w:t xml:space="preserve">In both Engle, </w:t>
        </w:r>
        <w:proofErr w:type="spellStart"/>
        <w:r>
          <w:rPr>
            <w:rFonts w:ascii="Times New Roman" w:hAnsi="Times New Roman"/>
            <w:sz w:val="24"/>
            <w:szCs w:val="24"/>
          </w:rPr>
          <w:t>Tuholski</w:t>
        </w:r>
        <w:proofErr w:type="spellEnd"/>
        <w:r>
          <w:rPr>
            <w:rFonts w:ascii="Times New Roman" w:hAnsi="Times New Roman"/>
            <w:sz w:val="24"/>
            <w:szCs w:val="24"/>
          </w:rPr>
          <w:t xml:space="preserve"> et al. (1999) and Conway et al. (2002), WMC measures composed of verbal tasks correlated strongly with non-verbal (figural/spatial) measures of fluid intelligence. This result led both research teams to conclude that WMC is domain-general (in </w:t>
        </w:r>
        <w:r>
          <w:rPr>
            <w:rFonts w:ascii="Times New Roman" w:hAnsi="Times New Roman"/>
            <w:sz w:val="24"/>
            <w:szCs w:val="24"/>
          </w:rPr>
          <w:lastRenderedPageBreak/>
          <w:t xml:space="preserve">accord with Turner &amp; Engle, 1989). Kane et al. </w:t>
        </w:r>
        <w:r>
          <w:rPr>
            <w:rFonts w:ascii="Times New Roman" w:hAnsi="Times New Roman"/>
            <w:noProof/>
            <w:sz w:val="24"/>
            <w:szCs w:val="24"/>
          </w:rPr>
          <w:t>(2004)</w:t>
        </w:r>
        <w:r>
          <w:rPr>
            <w:rFonts w:ascii="Times New Roman" w:hAnsi="Times New Roman"/>
            <w:sz w:val="24"/>
            <w:szCs w:val="24"/>
          </w:rPr>
          <w:t xml:space="preserve"> explicitly examined the domain-generality of WMC. In agreement with the domain-general proposition for WMC, a confirmatory factor analysis (CFA) model of WMC with separate verbal and spatial WMC factors did not reflect the observed data any better than a single WMC factor solution. In a CFA model with all WMC and STM tasks included, a four-factor solution with separate verbal and spatial WMC and STM factors performed the best. At first blush, this looks like contradictory evidence for the domain-general view of WMC, but the WMC tasks were statistically determined to be more strongly correlated with each other than the STM tasks. Verbal and spatial WMC factors shared 70%-85% of their variance while the spatial and verbal STM factors shared only 40% of their variance. This stronger association between verbal and spatial complex span tasks represents the domain-general contribution of controlled attention to WMC. Together with the evidence previously provided by Engle, </w:t>
        </w:r>
        <w:proofErr w:type="spellStart"/>
        <w:r>
          <w:rPr>
            <w:rFonts w:ascii="Times New Roman" w:hAnsi="Times New Roman"/>
            <w:sz w:val="24"/>
            <w:szCs w:val="24"/>
          </w:rPr>
          <w:t>Tuholski</w:t>
        </w:r>
        <w:proofErr w:type="spellEnd"/>
        <w:r>
          <w:rPr>
            <w:rFonts w:ascii="Times New Roman" w:hAnsi="Times New Roman"/>
            <w:sz w:val="24"/>
            <w:szCs w:val="24"/>
          </w:rPr>
          <w:t xml:space="preserve"> et al. (1999) and Conway et al. (2002), the proposition that WMC is more of a domain-general construct than STM seems to be supported. Additionally, the finding of stronger correlations between spatial and verbal WMC measures than those from spatial and verbal STM measures is not unique (Babcock &amp; </w:t>
        </w:r>
        <w:proofErr w:type="spellStart"/>
        <w:r>
          <w:rPr>
            <w:rFonts w:ascii="Times New Roman" w:hAnsi="Times New Roman"/>
            <w:sz w:val="24"/>
            <w:szCs w:val="24"/>
          </w:rPr>
          <w:t>Salthouse</w:t>
        </w:r>
        <w:proofErr w:type="spellEnd"/>
        <w:r>
          <w:rPr>
            <w:rFonts w:ascii="Times New Roman" w:hAnsi="Times New Roman"/>
            <w:sz w:val="24"/>
            <w:szCs w:val="24"/>
          </w:rPr>
          <w:t xml:space="preserve">, 1990; Henry, 2001; Park et al., 2002; Swanson &amp; Howell, 2001). </w:t>
        </w:r>
      </w:ins>
    </w:p>
    <w:p w:rsidR="001E7D5F" w:rsidRPr="001E7D5F" w:rsidRDefault="001E7D5F" w:rsidP="001E7D5F">
      <w:pPr>
        <w:spacing w:after="0" w:line="480" w:lineRule="auto"/>
        <w:ind w:firstLine="720"/>
        <w:jc w:val="center"/>
        <w:rPr>
          <w:rFonts w:ascii="Times New Roman" w:hAnsi="Times New Roman"/>
          <w:b/>
          <w:sz w:val="24"/>
          <w:szCs w:val="24"/>
        </w:rPr>
      </w:pPr>
    </w:p>
    <w:p w:rsidR="0080691F" w:rsidRPr="004F75E9" w:rsidDel="00EA21AC" w:rsidRDefault="00FE3797">
      <w:pPr>
        <w:spacing w:after="0" w:line="480" w:lineRule="auto"/>
        <w:ind w:firstLine="720"/>
        <w:jc w:val="center"/>
        <w:rPr>
          <w:del w:id="39" w:author="WCUUser" w:date="2015-05-05T15:53:00Z"/>
          <w:rFonts w:ascii="Times New Roman" w:hAnsi="Times New Roman"/>
          <w:b/>
          <w:sz w:val="24"/>
          <w:szCs w:val="24"/>
        </w:rPr>
      </w:pPr>
      <w:del w:id="40" w:author="WCUUser" w:date="2015-05-05T15:53:00Z">
        <w:r w:rsidRPr="004F75E9" w:rsidDel="00EA21AC">
          <w:rPr>
            <w:rFonts w:ascii="Times New Roman" w:hAnsi="Times New Roman"/>
            <w:b/>
            <w:sz w:val="24"/>
            <w:szCs w:val="24"/>
          </w:rPr>
          <w:delText xml:space="preserve">The </w:delText>
        </w:r>
        <w:r w:rsidR="002E483D" w:rsidRPr="004F75E9" w:rsidDel="00EA21AC">
          <w:rPr>
            <w:rFonts w:ascii="Times New Roman" w:hAnsi="Times New Roman"/>
            <w:b/>
            <w:sz w:val="24"/>
            <w:szCs w:val="24"/>
          </w:rPr>
          <w:delText>Controlled Attention View</w:delText>
        </w:r>
        <w:r w:rsidR="0080691F" w:rsidRPr="00664668" w:rsidDel="00EA21AC">
          <w:rPr>
            <w:rFonts w:ascii="Times New Roman" w:hAnsi="Times New Roman"/>
            <w:b/>
            <w:sz w:val="24"/>
            <w:szCs w:val="24"/>
          </w:rPr>
          <w:delText xml:space="preserve"> of WMC</w:delText>
        </w:r>
      </w:del>
    </w:p>
    <w:p w:rsidR="00995482" w:rsidDel="00EA21AC" w:rsidRDefault="00BE009E">
      <w:pPr>
        <w:spacing w:after="0" w:line="480" w:lineRule="auto"/>
        <w:ind w:firstLine="720"/>
        <w:rPr>
          <w:del w:id="41" w:author="WCUUser" w:date="2015-05-05T15:53:00Z"/>
          <w:rFonts w:ascii="Times New Roman" w:hAnsi="Times New Roman"/>
          <w:sz w:val="24"/>
          <w:szCs w:val="24"/>
        </w:rPr>
      </w:pPr>
      <w:del w:id="42" w:author="WCUUser" w:date="2015-05-05T15:53:00Z">
        <w:r w:rsidDel="00EA21AC">
          <w:rPr>
            <w:rFonts w:ascii="Times New Roman" w:hAnsi="Times New Roman"/>
            <w:sz w:val="24"/>
            <w:szCs w:val="24"/>
          </w:rPr>
          <w:delText>T</w:delText>
        </w:r>
        <w:r w:rsidR="00705D07" w:rsidDel="00EA21AC">
          <w:rPr>
            <w:rFonts w:ascii="Times New Roman" w:hAnsi="Times New Roman"/>
            <w:sz w:val="24"/>
            <w:szCs w:val="24"/>
          </w:rPr>
          <w:delText xml:space="preserve">he relation </w:delText>
        </w:r>
        <w:r w:rsidDel="00EA21AC">
          <w:rPr>
            <w:rFonts w:ascii="Times New Roman" w:hAnsi="Times New Roman"/>
            <w:sz w:val="24"/>
            <w:szCs w:val="24"/>
          </w:rPr>
          <w:delText xml:space="preserve">between </w:delText>
        </w:r>
        <w:r w:rsidR="00705D07" w:rsidDel="00EA21AC">
          <w:rPr>
            <w:rFonts w:ascii="Times New Roman" w:hAnsi="Times New Roman"/>
            <w:sz w:val="24"/>
            <w:szCs w:val="24"/>
          </w:rPr>
          <w:delText xml:space="preserve">WMC </w:delText>
        </w:r>
        <w:r w:rsidR="00095020" w:rsidDel="00EA21AC">
          <w:rPr>
            <w:rFonts w:ascii="Times New Roman" w:hAnsi="Times New Roman"/>
            <w:sz w:val="24"/>
            <w:szCs w:val="24"/>
          </w:rPr>
          <w:delText xml:space="preserve">and higher-order cognition is </w:delText>
        </w:r>
        <w:r w:rsidR="00364AC2" w:rsidDel="00EA21AC">
          <w:rPr>
            <w:rFonts w:ascii="Times New Roman" w:hAnsi="Times New Roman"/>
            <w:sz w:val="24"/>
            <w:szCs w:val="24"/>
          </w:rPr>
          <w:delText>partly</w:delText>
        </w:r>
        <w:r w:rsidR="00095020" w:rsidDel="00EA21AC">
          <w:rPr>
            <w:rFonts w:ascii="Times New Roman" w:hAnsi="Times New Roman"/>
            <w:sz w:val="24"/>
            <w:szCs w:val="24"/>
          </w:rPr>
          <w:delText xml:space="preserve"> </w:delText>
        </w:r>
        <w:r w:rsidR="00705D07" w:rsidDel="00EA21AC">
          <w:rPr>
            <w:rFonts w:ascii="Times New Roman" w:hAnsi="Times New Roman"/>
            <w:sz w:val="24"/>
            <w:szCs w:val="24"/>
          </w:rPr>
          <w:delText xml:space="preserve">the product of controlled attention. That is, the </w:delText>
        </w:r>
        <w:r w:rsidR="00705D07" w:rsidRPr="00DF08AA" w:rsidDel="00EA21AC">
          <w:rPr>
            <w:rFonts w:ascii="Times New Roman" w:hAnsi="Times New Roman"/>
            <w:i/>
            <w:sz w:val="24"/>
            <w:szCs w:val="24"/>
          </w:rPr>
          <w:delText>ability</w:delText>
        </w:r>
        <w:r w:rsidR="00705D07" w:rsidDel="00EA21AC">
          <w:rPr>
            <w:rFonts w:ascii="Times New Roman" w:hAnsi="Times New Roman"/>
            <w:sz w:val="24"/>
            <w:szCs w:val="24"/>
          </w:rPr>
          <w:delText xml:space="preserve"> to control attention </w:delText>
        </w:r>
        <w:r w:rsidR="004162E0" w:rsidRPr="00D37F60" w:rsidDel="00EA21AC">
          <w:rPr>
            <w:rFonts w:ascii="Times New Roman" w:hAnsi="Times New Roman"/>
            <w:sz w:val="24"/>
            <w:szCs w:val="24"/>
          </w:rPr>
          <w:delText>contributes</w:delText>
        </w:r>
        <w:r w:rsidR="004162E0" w:rsidDel="00EA21AC">
          <w:rPr>
            <w:rFonts w:ascii="Times New Roman" w:hAnsi="Times New Roman"/>
            <w:sz w:val="24"/>
            <w:szCs w:val="24"/>
          </w:rPr>
          <w:delText xml:space="preserve"> to</w:delText>
        </w:r>
        <w:r w:rsidR="00705D07" w:rsidDel="00EA21AC">
          <w:rPr>
            <w:rFonts w:ascii="Times New Roman" w:hAnsi="Times New Roman"/>
            <w:sz w:val="24"/>
            <w:szCs w:val="24"/>
          </w:rPr>
          <w:delText xml:space="preserve"> a person’s performance on both working mem</w:delText>
        </w:r>
        <w:r w:rsidR="00AB6545" w:rsidDel="00EA21AC">
          <w:rPr>
            <w:rFonts w:ascii="Times New Roman" w:hAnsi="Times New Roman"/>
            <w:sz w:val="24"/>
            <w:szCs w:val="24"/>
          </w:rPr>
          <w:delText>ory and complex cognition tasks.</w:delText>
        </w:r>
        <w:r w:rsidR="00F273B2" w:rsidDel="00EA21AC">
          <w:rPr>
            <w:rFonts w:ascii="Times New Roman" w:hAnsi="Times New Roman"/>
            <w:sz w:val="24"/>
            <w:szCs w:val="24"/>
          </w:rPr>
          <w:delText xml:space="preserve"> </w:delText>
        </w:r>
        <w:r w:rsidR="00032609" w:rsidDel="00EA21AC">
          <w:rPr>
            <w:rFonts w:ascii="Times New Roman" w:hAnsi="Times New Roman"/>
            <w:sz w:val="24"/>
            <w:szCs w:val="24"/>
          </w:rPr>
          <w:delText>E</w:delText>
        </w:r>
        <w:r w:rsidDel="00EA21AC">
          <w:rPr>
            <w:rFonts w:ascii="Times New Roman" w:hAnsi="Times New Roman"/>
            <w:sz w:val="24"/>
            <w:szCs w:val="24"/>
          </w:rPr>
          <w:delText>vidence for this assertion</w:delText>
        </w:r>
        <w:r w:rsidR="00AB6545" w:rsidDel="00EA21AC">
          <w:rPr>
            <w:rFonts w:ascii="Times New Roman" w:hAnsi="Times New Roman"/>
            <w:sz w:val="24"/>
            <w:szCs w:val="24"/>
          </w:rPr>
          <w:delText xml:space="preserve"> comes</w:delText>
        </w:r>
        <w:r w:rsidR="0063330B" w:rsidDel="00EA21AC">
          <w:rPr>
            <w:rFonts w:ascii="Times New Roman" w:hAnsi="Times New Roman"/>
            <w:sz w:val="24"/>
            <w:szCs w:val="24"/>
          </w:rPr>
          <w:delText xml:space="preserve"> from (relatively) large-</w:delText>
        </w:r>
        <w:r w:rsidR="00705D07" w:rsidDel="00EA21AC">
          <w:rPr>
            <w:rFonts w:ascii="Times New Roman" w:hAnsi="Times New Roman"/>
            <w:sz w:val="24"/>
            <w:szCs w:val="24"/>
          </w:rPr>
          <w:delText xml:space="preserve">sample </w:delText>
        </w:r>
        <w:r w:rsidR="0063330B" w:rsidDel="00EA21AC">
          <w:rPr>
            <w:rFonts w:ascii="Times New Roman" w:hAnsi="Times New Roman"/>
            <w:sz w:val="24"/>
            <w:szCs w:val="24"/>
          </w:rPr>
          <w:delText>-</w:delText>
        </w:r>
        <w:r w:rsidR="00DA25AF" w:rsidDel="00EA21AC">
          <w:rPr>
            <w:rFonts w:ascii="Times New Roman" w:hAnsi="Times New Roman"/>
            <w:sz w:val="24"/>
            <w:szCs w:val="24"/>
          </w:rPr>
          <w:delText xml:space="preserve">correlational </w:delText>
        </w:r>
        <w:r w:rsidR="00705D07" w:rsidDel="00EA21AC">
          <w:rPr>
            <w:rFonts w:ascii="Times New Roman" w:hAnsi="Times New Roman"/>
            <w:sz w:val="24"/>
            <w:szCs w:val="24"/>
          </w:rPr>
          <w:delText xml:space="preserve">studies that use the quantitative method of structural </w:delText>
        </w:r>
        <w:r w:rsidR="00705D07" w:rsidDel="00EA21AC">
          <w:rPr>
            <w:rFonts w:ascii="Times New Roman" w:hAnsi="Times New Roman"/>
            <w:sz w:val="24"/>
            <w:szCs w:val="24"/>
          </w:rPr>
          <w:lastRenderedPageBreak/>
          <w:delText xml:space="preserve">equation modeling (SEM). SEM allows researchers to create latent factors from multiple tasks thought to measure a construct. </w:delText>
        </w:r>
      </w:del>
    </w:p>
    <w:p w:rsidR="00B1121C" w:rsidRDefault="00B1121C" w:rsidP="004F75E9">
      <w:pPr>
        <w:spacing w:after="0" w:line="480" w:lineRule="auto"/>
        <w:rPr>
          <w:rFonts w:ascii="Times New Roman" w:hAnsi="Times New Roman"/>
          <w:b/>
          <w:sz w:val="24"/>
          <w:szCs w:val="24"/>
        </w:rPr>
      </w:pPr>
    </w:p>
    <w:p w:rsidR="00772522" w:rsidRPr="004F75E9" w:rsidRDefault="002E483D" w:rsidP="004F75E9">
      <w:pPr>
        <w:spacing w:after="0" w:line="480" w:lineRule="auto"/>
        <w:rPr>
          <w:rFonts w:ascii="Times New Roman" w:hAnsi="Times New Roman"/>
          <w:b/>
          <w:sz w:val="24"/>
          <w:szCs w:val="24"/>
        </w:rPr>
      </w:pPr>
      <w:r w:rsidRPr="004F75E9">
        <w:rPr>
          <w:rFonts w:ascii="Times New Roman" w:hAnsi="Times New Roman"/>
          <w:b/>
          <w:sz w:val="24"/>
          <w:szCs w:val="24"/>
        </w:rPr>
        <w:t xml:space="preserve">SEM </w:t>
      </w:r>
      <w:r w:rsidR="00A96224">
        <w:rPr>
          <w:rFonts w:ascii="Times New Roman" w:hAnsi="Times New Roman"/>
          <w:b/>
          <w:sz w:val="24"/>
          <w:szCs w:val="24"/>
        </w:rPr>
        <w:t>S</w:t>
      </w:r>
      <w:r w:rsidRPr="004F75E9">
        <w:rPr>
          <w:rFonts w:ascii="Times New Roman" w:hAnsi="Times New Roman"/>
          <w:b/>
          <w:sz w:val="24"/>
          <w:szCs w:val="24"/>
        </w:rPr>
        <w:t>tudies</w:t>
      </w:r>
      <w:r w:rsidR="00032609">
        <w:rPr>
          <w:rFonts w:ascii="Times New Roman" w:hAnsi="Times New Roman"/>
          <w:b/>
          <w:sz w:val="24"/>
          <w:szCs w:val="24"/>
        </w:rPr>
        <w:t xml:space="preserve"> of the Relation </w:t>
      </w:r>
      <w:proofErr w:type="gramStart"/>
      <w:r w:rsidR="00032609">
        <w:rPr>
          <w:rFonts w:ascii="Times New Roman" w:hAnsi="Times New Roman"/>
          <w:b/>
          <w:sz w:val="24"/>
          <w:szCs w:val="24"/>
        </w:rPr>
        <w:t>Between</w:t>
      </w:r>
      <w:proofErr w:type="gramEnd"/>
      <w:r w:rsidR="00032609">
        <w:rPr>
          <w:rFonts w:ascii="Times New Roman" w:hAnsi="Times New Roman"/>
          <w:b/>
          <w:sz w:val="24"/>
          <w:szCs w:val="24"/>
        </w:rPr>
        <w:t xml:space="preserve"> WMC and Higher-order Cognition</w:t>
      </w:r>
    </w:p>
    <w:p w:rsidR="009155C8" w:rsidRDefault="00182C58" w:rsidP="00182C58">
      <w:pPr>
        <w:spacing w:after="0" w:line="480" w:lineRule="auto"/>
        <w:ind w:firstLine="720"/>
        <w:rPr>
          <w:rFonts w:ascii="Times New Roman" w:hAnsi="Times New Roman"/>
          <w:sz w:val="24"/>
          <w:szCs w:val="24"/>
        </w:rPr>
      </w:pPr>
      <w:r>
        <w:rPr>
          <w:rFonts w:ascii="Times New Roman" w:hAnsi="Times New Roman"/>
          <w:sz w:val="24"/>
          <w:szCs w:val="24"/>
        </w:rPr>
        <w:t>In a SEM, Kane et al. (2004) loaded all STM and WM</w:t>
      </w:r>
      <w:r w:rsidR="00A3428F">
        <w:rPr>
          <w:rFonts w:ascii="Times New Roman" w:hAnsi="Times New Roman"/>
          <w:sz w:val="24"/>
          <w:szCs w:val="24"/>
        </w:rPr>
        <w:t>C</w:t>
      </w:r>
      <w:r>
        <w:rPr>
          <w:rFonts w:ascii="Times New Roman" w:hAnsi="Times New Roman"/>
          <w:sz w:val="24"/>
          <w:szCs w:val="24"/>
        </w:rPr>
        <w:t xml:space="preserve"> span tasks onto a controlled attention factor, all of the verbal tasks on a verbal storage factor, and all spatial tasks on a spatial storage factor. That is, all of tasks loaded on two factors, one for the type of storage and one for </w:t>
      </w:r>
      <w:proofErr w:type="spellStart"/>
      <w:r>
        <w:rPr>
          <w:rFonts w:ascii="Times New Roman" w:hAnsi="Times New Roman"/>
          <w:sz w:val="24"/>
          <w:szCs w:val="24"/>
        </w:rPr>
        <w:t>attentional</w:t>
      </w:r>
      <w:proofErr w:type="spellEnd"/>
      <w:r>
        <w:rPr>
          <w:rFonts w:ascii="Times New Roman" w:hAnsi="Times New Roman"/>
          <w:sz w:val="24"/>
          <w:szCs w:val="24"/>
        </w:rPr>
        <w:t xml:space="preserve"> control. The </w:t>
      </w:r>
      <w:proofErr w:type="spellStart"/>
      <w:r>
        <w:rPr>
          <w:rFonts w:ascii="Times New Roman" w:hAnsi="Times New Roman"/>
          <w:sz w:val="24"/>
          <w:szCs w:val="24"/>
        </w:rPr>
        <w:t>attentional</w:t>
      </w:r>
      <w:proofErr w:type="spellEnd"/>
      <w:r>
        <w:rPr>
          <w:rFonts w:ascii="Times New Roman" w:hAnsi="Times New Roman"/>
          <w:sz w:val="24"/>
          <w:szCs w:val="24"/>
        </w:rPr>
        <w:t xml:space="preserve"> control factor had a loading of .52 on the fluid intelligence factor. In Engle</w:t>
      </w:r>
      <w:r w:rsidR="00CC544F">
        <w:rPr>
          <w:rFonts w:ascii="Times New Roman" w:hAnsi="Times New Roman"/>
          <w:sz w:val="24"/>
          <w:szCs w:val="24"/>
        </w:rPr>
        <w:t xml:space="preserve">, </w:t>
      </w:r>
      <w:proofErr w:type="spellStart"/>
      <w:r w:rsidR="00CC544F">
        <w:rPr>
          <w:rFonts w:ascii="Times New Roman" w:hAnsi="Times New Roman"/>
          <w:sz w:val="24"/>
          <w:szCs w:val="24"/>
        </w:rPr>
        <w:t>Tuholski</w:t>
      </w:r>
      <w:proofErr w:type="spellEnd"/>
      <w:r>
        <w:rPr>
          <w:rFonts w:ascii="Times New Roman" w:hAnsi="Times New Roman"/>
          <w:sz w:val="24"/>
          <w:szCs w:val="24"/>
        </w:rPr>
        <w:t xml:space="preserve"> et al. (1999), the controlled attention factor (the unique residual variance in the WM</w:t>
      </w:r>
      <w:r w:rsidR="00A3428F">
        <w:rPr>
          <w:rFonts w:ascii="Times New Roman" w:hAnsi="Times New Roman"/>
          <w:sz w:val="24"/>
          <w:szCs w:val="24"/>
        </w:rPr>
        <w:t>C</w:t>
      </w:r>
      <w:r>
        <w:rPr>
          <w:rFonts w:ascii="Times New Roman" w:hAnsi="Times New Roman"/>
          <w:sz w:val="24"/>
          <w:szCs w:val="24"/>
        </w:rPr>
        <w:t xml:space="preserve"> factor after being </w:t>
      </w:r>
      <w:proofErr w:type="spellStart"/>
      <w:r>
        <w:rPr>
          <w:rFonts w:ascii="Times New Roman" w:hAnsi="Times New Roman"/>
          <w:sz w:val="24"/>
          <w:szCs w:val="24"/>
        </w:rPr>
        <w:t>residualized</w:t>
      </w:r>
      <w:proofErr w:type="spellEnd"/>
      <w:r>
        <w:rPr>
          <w:rFonts w:ascii="Times New Roman" w:hAnsi="Times New Roman"/>
          <w:sz w:val="24"/>
          <w:szCs w:val="24"/>
        </w:rPr>
        <w:t xml:space="preserve"> for common storage factors) loaded .49 on fluid intelligence, and in Conway et al. (2002), the controlled attention factor (constructed with another method of removing the common variance attributed to storage) loaded .60 on fluid intelligence. The similarity and consistency of the magnitude of the controlled attention factors (all derived differently, but all conceptually and theoretically consistent) and fluid intelligence relations across studies is strong evidence that controlled attention is a critical source of variation in higher-order cognition.</w:t>
      </w:r>
    </w:p>
    <w:p w:rsidR="009155C8" w:rsidRDefault="009155C8" w:rsidP="00182C58">
      <w:pPr>
        <w:spacing w:after="0" w:line="480" w:lineRule="auto"/>
        <w:ind w:firstLine="720"/>
        <w:rPr>
          <w:rFonts w:ascii="Times New Roman" w:hAnsi="Times New Roman"/>
          <w:sz w:val="24"/>
          <w:szCs w:val="24"/>
        </w:rPr>
      </w:pPr>
    </w:p>
    <w:p w:rsidR="00182C58" w:rsidRDefault="00182C58" w:rsidP="00182C58">
      <w:pPr>
        <w:spacing w:after="0" w:line="480" w:lineRule="auto"/>
        <w:ind w:firstLine="720"/>
        <w:rPr>
          <w:rFonts w:ascii="Times New Roman" w:hAnsi="Times New Roman"/>
          <w:sz w:val="24"/>
          <w:szCs w:val="24"/>
        </w:rPr>
      </w:pPr>
      <w:r>
        <w:rPr>
          <w:rFonts w:ascii="Times New Roman" w:hAnsi="Times New Roman"/>
          <w:sz w:val="24"/>
          <w:szCs w:val="24"/>
        </w:rPr>
        <w:t xml:space="preserve">  </w:t>
      </w:r>
    </w:p>
    <w:p w:rsidR="00705D07" w:rsidRDefault="00705D07" w:rsidP="0000544A">
      <w:pPr>
        <w:spacing w:after="0" w:line="480" w:lineRule="auto"/>
        <w:ind w:firstLine="720"/>
        <w:rPr>
          <w:rFonts w:ascii="Times New Roman" w:hAnsi="Times New Roman"/>
          <w:sz w:val="24"/>
          <w:szCs w:val="24"/>
        </w:rPr>
      </w:pPr>
      <w:proofErr w:type="spellStart"/>
      <w:r>
        <w:rPr>
          <w:rFonts w:ascii="Times New Roman" w:hAnsi="Times New Roman"/>
          <w:sz w:val="24"/>
          <w:szCs w:val="24"/>
        </w:rPr>
        <w:t>McVay</w:t>
      </w:r>
      <w:proofErr w:type="spellEnd"/>
      <w:r>
        <w:rPr>
          <w:rFonts w:ascii="Times New Roman" w:hAnsi="Times New Roman"/>
          <w:sz w:val="24"/>
          <w:szCs w:val="24"/>
        </w:rPr>
        <w:t xml:space="preserve"> </w:t>
      </w:r>
      <w:r w:rsidR="00FC4AD3">
        <w:rPr>
          <w:rFonts w:ascii="Times New Roman" w:hAnsi="Times New Roman"/>
          <w:sz w:val="24"/>
          <w:szCs w:val="24"/>
        </w:rPr>
        <w:t xml:space="preserve">and </w:t>
      </w:r>
      <w:r>
        <w:rPr>
          <w:rFonts w:ascii="Times New Roman" w:hAnsi="Times New Roman"/>
          <w:sz w:val="24"/>
          <w:szCs w:val="24"/>
        </w:rPr>
        <w:t>Kane</w:t>
      </w:r>
      <w:r w:rsidR="00FC4AD3">
        <w:rPr>
          <w:rFonts w:ascii="Times New Roman" w:hAnsi="Times New Roman"/>
          <w:sz w:val="24"/>
          <w:szCs w:val="24"/>
        </w:rPr>
        <w:t xml:space="preserve"> (20</w:t>
      </w:r>
      <w:r w:rsidR="00DA3625">
        <w:rPr>
          <w:rFonts w:ascii="Times New Roman" w:hAnsi="Times New Roman"/>
          <w:sz w:val="24"/>
          <w:szCs w:val="24"/>
        </w:rPr>
        <w:t>1</w:t>
      </w:r>
      <w:r w:rsidR="00165ACA">
        <w:rPr>
          <w:rFonts w:ascii="Times New Roman" w:hAnsi="Times New Roman"/>
          <w:sz w:val="24"/>
          <w:szCs w:val="24"/>
        </w:rPr>
        <w:t>2a</w:t>
      </w:r>
      <w:r w:rsidR="00FC4AD3">
        <w:rPr>
          <w:rFonts w:ascii="Times New Roman" w:hAnsi="Times New Roman"/>
          <w:sz w:val="24"/>
          <w:szCs w:val="24"/>
        </w:rPr>
        <w:t>)</w:t>
      </w:r>
      <w:r w:rsidR="00DA3625">
        <w:rPr>
          <w:rFonts w:ascii="Times New Roman" w:hAnsi="Times New Roman"/>
          <w:sz w:val="24"/>
          <w:szCs w:val="24"/>
        </w:rPr>
        <w:t xml:space="preserve"> further examined the relationship between WMC and higher order cognition by having subjects report their thought content</w:t>
      </w:r>
      <w:r w:rsidR="004162E0">
        <w:rPr>
          <w:rFonts w:ascii="Times New Roman" w:hAnsi="Times New Roman"/>
          <w:sz w:val="24"/>
          <w:szCs w:val="24"/>
        </w:rPr>
        <w:t xml:space="preserve"> (in response to experimenter</w:t>
      </w:r>
      <w:r w:rsidR="00A3428F">
        <w:rPr>
          <w:rFonts w:ascii="Times New Roman" w:hAnsi="Times New Roman"/>
          <w:sz w:val="24"/>
          <w:szCs w:val="24"/>
        </w:rPr>
        <w:t>-</w:t>
      </w:r>
      <w:r w:rsidR="004162E0">
        <w:rPr>
          <w:rFonts w:ascii="Times New Roman" w:hAnsi="Times New Roman"/>
          <w:sz w:val="24"/>
          <w:szCs w:val="24"/>
        </w:rPr>
        <w:t>administered probes)</w:t>
      </w:r>
      <w:r w:rsidR="00DA3625">
        <w:rPr>
          <w:rFonts w:ascii="Times New Roman" w:hAnsi="Times New Roman"/>
          <w:sz w:val="24"/>
          <w:szCs w:val="24"/>
        </w:rPr>
        <w:t xml:space="preserve"> during reading tasks</w:t>
      </w:r>
      <w:r w:rsidR="006A65A4">
        <w:rPr>
          <w:rFonts w:ascii="Times New Roman" w:hAnsi="Times New Roman"/>
          <w:sz w:val="24"/>
          <w:szCs w:val="24"/>
        </w:rPr>
        <w:t xml:space="preserve"> and </w:t>
      </w:r>
      <w:proofErr w:type="spellStart"/>
      <w:r w:rsidR="006A65A4">
        <w:rPr>
          <w:rFonts w:ascii="Times New Roman" w:hAnsi="Times New Roman"/>
          <w:sz w:val="24"/>
          <w:szCs w:val="24"/>
        </w:rPr>
        <w:t>attentional</w:t>
      </w:r>
      <w:proofErr w:type="spellEnd"/>
      <w:r w:rsidR="006A65A4">
        <w:rPr>
          <w:rFonts w:ascii="Times New Roman" w:hAnsi="Times New Roman"/>
          <w:sz w:val="24"/>
          <w:szCs w:val="24"/>
        </w:rPr>
        <w:t xml:space="preserve"> tasks</w:t>
      </w:r>
      <w:r w:rsidR="00DA3625">
        <w:rPr>
          <w:rFonts w:ascii="Times New Roman" w:hAnsi="Times New Roman"/>
          <w:sz w:val="24"/>
          <w:szCs w:val="24"/>
        </w:rPr>
        <w:t>.</w:t>
      </w:r>
      <w:r w:rsidR="00E406A7">
        <w:rPr>
          <w:rFonts w:ascii="Times New Roman" w:hAnsi="Times New Roman"/>
          <w:sz w:val="24"/>
          <w:szCs w:val="24"/>
        </w:rPr>
        <w:t xml:space="preserve"> </w:t>
      </w:r>
      <w:r w:rsidR="0000544A">
        <w:rPr>
          <w:rFonts w:ascii="Times New Roman" w:hAnsi="Times New Roman"/>
          <w:sz w:val="24"/>
          <w:szCs w:val="24"/>
        </w:rPr>
        <w:t xml:space="preserve">To index attention, </w:t>
      </w:r>
      <w:proofErr w:type="spellStart"/>
      <w:r w:rsidR="00E406A7">
        <w:rPr>
          <w:rFonts w:ascii="Times New Roman" w:hAnsi="Times New Roman"/>
          <w:sz w:val="24"/>
          <w:szCs w:val="24"/>
        </w:rPr>
        <w:t>McVay</w:t>
      </w:r>
      <w:proofErr w:type="spellEnd"/>
      <w:r w:rsidR="00E406A7">
        <w:rPr>
          <w:rFonts w:ascii="Times New Roman" w:hAnsi="Times New Roman"/>
          <w:sz w:val="24"/>
          <w:szCs w:val="24"/>
        </w:rPr>
        <w:t xml:space="preserve"> and Kane used a Sustained Attention to Response Task (SART;</w:t>
      </w:r>
      <w:r w:rsidR="00CC632A">
        <w:rPr>
          <w:rFonts w:ascii="Times New Roman" w:hAnsi="Times New Roman"/>
          <w:sz w:val="24"/>
          <w:szCs w:val="24"/>
        </w:rPr>
        <w:t xml:space="preserve"> </w:t>
      </w:r>
      <w:r w:rsidR="00CC632A" w:rsidRPr="00CC632A">
        <w:rPr>
          <w:rFonts w:ascii="Times New Roman" w:hAnsi="Times New Roman"/>
          <w:sz w:val="24"/>
          <w:szCs w:val="24"/>
        </w:rPr>
        <w:t xml:space="preserve">Robertson, Manly, Andrade, </w:t>
      </w:r>
      <w:proofErr w:type="spellStart"/>
      <w:r w:rsidR="00CC632A" w:rsidRPr="00CC632A">
        <w:rPr>
          <w:rFonts w:ascii="Times New Roman" w:hAnsi="Times New Roman"/>
          <w:sz w:val="24"/>
          <w:szCs w:val="24"/>
        </w:rPr>
        <w:t>Baddeley</w:t>
      </w:r>
      <w:proofErr w:type="spellEnd"/>
      <w:r w:rsidR="00CC632A" w:rsidRPr="00CC632A">
        <w:rPr>
          <w:rFonts w:ascii="Times New Roman" w:hAnsi="Times New Roman"/>
          <w:sz w:val="24"/>
          <w:szCs w:val="24"/>
        </w:rPr>
        <w:t xml:space="preserve">, &amp; </w:t>
      </w:r>
      <w:proofErr w:type="spellStart"/>
      <w:r w:rsidR="00CC632A" w:rsidRPr="00CC632A">
        <w:rPr>
          <w:rFonts w:ascii="Times New Roman" w:hAnsi="Times New Roman"/>
          <w:sz w:val="24"/>
          <w:szCs w:val="24"/>
        </w:rPr>
        <w:t>Yiend</w:t>
      </w:r>
      <w:proofErr w:type="spellEnd"/>
      <w:r w:rsidR="00CC632A" w:rsidRPr="00CC632A">
        <w:rPr>
          <w:rFonts w:ascii="Times New Roman" w:hAnsi="Times New Roman"/>
          <w:sz w:val="24"/>
          <w:szCs w:val="24"/>
        </w:rPr>
        <w:t>,</w:t>
      </w:r>
      <w:r w:rsidR="0000544A">
        <w:rPr>
          <w:rFonts w:ascii="Times New Roman" w:hAnsi="Times New Roman"/>
          <w:sz w:val="24"/>
          <w:szCs w:val="24"/>
        </w:rPr>
        <w:t xml:space="preserve"> </w:t>
      </w:r>
      <w:r w:rsidR="00CC632A" w:rsidRPr="00CC632A">
        <w:rPr>
          <w:rFonts w:ascii="Times New Roman" w:hAnsi="Times New Roman"/>
          <w:sz w:val="24"/>
          <w:szCs w:val="24"/>
        </w:rPr>
        <w:t>1997</w:t>
      </w:r>
      <w:r w:rsidR="002C5642">
        <w:rPr>
          <w:rFonts w:ascii="Times New Roman" w:hAnsi="Times New Roman"/>
          <w:sz w:val="24"/>
          <w:szCs w:val="24"/>
        </w:rPr>
        <w:t>)</w:t>
      </w:r>
      <w:r w:rsidR="00CC632A">
        <w:rPr>
          <w:rFonts w:ascii="Times New Roman" w:hAnsi="Times New Roman"/>
          <w:sz w:val="24"/>
          <w:szCs w:val="24"/>
        </w:rPr>
        <w:t>,</w:t>
      </w:r>
      <w:r w:rsidR="00E406A7">
        <w:rPr>
          <w:rFonts w:ascii="Times New Roman" w:hAnsi="Times New Roman"/>
          <w:sz w:val="24"/>
          <w:szCs w:val="24"/>
        </w:rPr>
        <w:t xml:space="preserve"> an </w:t>
      </w:r>
      <w:proofErr w:type="spellStart"/>
      <w:r w:rsidR="00E406A7">
        <w:rPr>
          <w:rFonts w:ascii="Times New Roman" w:hAnsi="Times New Roman"/>
          <w:sz w:val="24"/>
          <w:szCs w:val="24"/>
        </w:rPr>
        <w:t>antisaccade</w:t>
      </w:r>
      <w:proofErr w:type="spellEnd"/>
      <w:r w:rsidR="00E406A7">
        <w:rPr>
          <w:rFonts w:ascii="Times New Roman" w:hAnsi="Times New Roman"/>
          <w:sz w:val="24"/>
          <w:szCs w:val="24"/>
        </w:rPr>
        <w:t xml:space="preserve"> task</w:t>
      </w:r>
      <w:r w:rsidR="00CC632A">
        <w:rPr>
          <w:rFonts w:ascii="Times New Roman" w:hAnsi="Times New Roman"/>
          <w:sz w:val="24"/>
          <w:szCs w:val="24"/>
        </w:rPr>
        <w:t xml:space="preserve"> </w:t>
      </w:r>
      <w:r w:rsidR="00CC632A">
        <w:rPr>
          <w:rFonts w:ascii="Times New Roman" w:hAnsi="Times New Roman"/>
          <w:noProof/>
          <w:sz w:val="24"/>
          <w:szCs w:val="24"/>
        </w:rPr>
        <w:t>(Hallett, 1978)</w:t>
      </w:r>
      <w:r w:rsidR="00E406A7">
        <w:rPr>
          <w:rFonts w:ascii="Times New Roman" w:hAnsi="Times New Roman"/>
          <w:sz w:val="24"/>
          <w:szCs w:val="24"/>
        </w:rPr>
        <w:t>, and</w:t>
      </w:r>
      <w:r w:rsidR="00FC4340">
        <w:rPr>
          <w:rFonts w:ascii="Times New Roman" w:hAnsi="Times New Roman"/>
          <w:sz w:val="24"/>
          <w:szCs w:val="24"/>
        </w:rPr>
        <w:t xml:space="preserve"> a</w:t>
      </w:r>
      <w:r w:rsidR="00E406A7">
        <w:rPr>
          <w:rFonts w:ascii="Times New Roman" w:hAnsi="Times New Roman"/>
          <w:sz w:val="24"/>
          <w:szCs w:val="24"/>
        </w:rPr>
        <w:t xml:space="preserve"> numerical </w:t>
      </w:r>
      <w:proofErr w:type="spellStart"/>
      <w:r w:rsidR="00E406A7">
        <w:rPr>
          <w:rFonts w:ascii="Times New Roman" w:hAnsi="Times New Roman"/>
          <w:sz w:val="24"/>
          <w:szCs w:val="24"/>
        </w:rPr>
        <w:t>Stroop</w:t>
      </w:r>
      <w:proofErr w:type="spellEnd"/>
      <w:r w:rsidR="00E406A7">
        <w:rPr>
          <w:rFonts w:ascii="Times New Roman" w:hAnsi="Times New Roman"/>
          <w:sz w:val="24"/>
          <w:szCs w:val="24"/>
        </w:rPr>
        <w:t xml:space="preserve"> task</w:t>
      </w:r>
      <w:r w:rsidR="00925738">
        <w:rPr>
          <w:rFonts w:ascii="Times New Roman" w:hAnsi="Times New Roman"/>
          <w:sz w:val="24"/>
          <w:szCs w:val="24"/>
        </w:rPr>
        <w:t xml:space="preserve">. </w:t>
      </w:r>
      <w:r w:rsidR="00DA3625">
        <w:rPr>
          <w:rFonts w:ascii="Times New Roman" w:hAnsi="Times New Roman"/>
          <w:sz w:val="24"/>
          <w:szCs w:val="24"/>
        </w:rPr>
        <w:t xml:space="preserve">It </w:t>
      </w:r>
      <w:r w:rsidR="00DA3625">
        <w:rPr>
          <w:rFonts w:ascii="Times New Roman" w:hAnsi="Times New Roman"/>
          <w:sz w:val="24"/>
          <w:szCs w:val="24"/>
        </w:rPr>
        <w:lastRenderedPageBreak/>
        <w:t>has been previously established that WMC is related to mind wandering (</w:t>
      </w:r>
      <w:r w:rsidR="0084434D">
        <w:rPr>
          <w:rFonts w:ascii="Times New Roman" w:hAnsi="Times New Roman"/>
          <w:sz w:val="24"/>
          <w:szCs w:val="24"/>
        </w:rPr>
        <w:t>e.g.,</w:t>
      </w:r>
      <w:r w:rsidR="00DA3625">
        <w:rPr>
          <w:rFonts w:ascii="Times New Roman" w:hAnsi="Times New Roman"/>
          <w:sz w:val="24"/>
          <w:szCs w:val="24"/>
        </w:rPr>
        <w:t xml:space="preserve"> thoughts unrelated to the task being pe</w:t>
      </w:r>
      <w:r w:rsidR="0084434D">
        <w:rPr>
          <w:rFonts w:ascii="Times New Roman" w:hAnsi="Times New Roman"/>
          <w:sz w:val="24"/>
          <w:szCs w:val="24"/>
        </w:rPr>
        <w:t>r</w:t>
      </w:r>
      <w:r w:rsidR="00DA3625">
        <w:rPr>
          <w:rFonts w:ascii="Times New Roman" w:hAnsi="Times New Roman"/>
          <w:sz w:val="24"/>
          <w:szCs w:val="24"/>
        </w:rPr>
        <w:t>formed</w:t>
      </w:r>
      <w:r w:rsidR="0084434D">
        <w:rPr>
          <w:rFonts w:ascii="Times New Roman" w:hAnsi="Times New Roman"/>
          <w:sz w:val="24"/>
          <w:szCs w:val="24"/>
        </w:rPr>
        <w:t>;</w:t>
      </w:r>
      <w:r w:rsidR="008E79F8">
        <w:rPr>
          <w:rFonts w:ascii="Times New Roman" w:hAnsi="Times New Roman"/>
          <w:sz w:val="24"/>
          <w:szCs w:val="24"/>
        </w:rPr>
        <w:t xml:space="preserve"> </w:t>
      </w:r>
      <w:r w:rsidR="0084434D">
        <w:rPr>
          <w:rFonts w:ascii="Times New Roman" w:hAnsi="Times New Roman"/>
          <w:sz w:val="24"/>
          <w:szCs w:val="24"/>
        </w:rPr>
        <w:t xml:space="preserve">Kane et al., 2007; </w:t>
      </w:r>
      <w:proofErr w:type="spellStart"/>
      <w:r w:rsidR="0084434D">
        <w:rPr>
          <w:rFonts w:ascii="Times New Roman" w:hAnsi="Times New Roman"/>
          <w:sz w:val="24"/>
          <w:szCs w:val="24"/>
        </w:rPr>
        <w:t>McVay</w:t>
      </w:r>
      <w:proofErr w:type="spellEnd"/>
      <w:r w:rsidR="0084434D">
        <w:rPr>
          <w:rFonts w:ascii="Times New Roman" w:hAnsi="Times New Roman"/>
          <w:sz w:val="24"/>
          <w:szCs w:val="24"/>
        </w:rPr>
        <w:t xml:space="preserve"> &amp; Kane, 2009; 201</w:t>
      </w:r>
      <w:r w:rsidR="00165ACA">
        <w:rPr>
          <w:rFonts w:ascii="Times New Roman" w:hAnsi="Times New Roman"/>
          <w:sz w:val="24"/>
          <w:szCs w:val="24"/>
        </w:rPr>
        <w:t>2b</w:t>
      </w:r>
      <w:r w:rsidR="00DA3625">
        <w:rPr>
          <w:rFonts w:ascii="Times New Roman" w:hAnsi="Times New Roman"/>
          <w:sz w:val="24"/>
          <w:szCs w:val="24"/>
        </w:rPr>
        <w:t>)</w:t>
      </w:r>
      <w:r w:rsidR="0084434D">
        <w:rPr>
          <w:rFonts w:ascii="Times New Roman" w:hAnsi="Times New Roman"/>
          <w:sz w:val="24"/>
          <w:szCs w:val="24"/>
        </w:rPr>
        <w:t>.</w:t>
      </w:r>
      <w:r w:rsidR="00E406A7">
        <w:rPr>
          <w:rFonts w:ascii="Times New Roman" w:hAnsi="Times New Roman"/>
          <w:sz w:val="24"/>
          <w:szCs w:val="24"/>
        </w:rPr>
        <w:t xml:space="preserve"> </w:t>
      </w:r>
      <w:r w:rsidR="00DA3625">
        <w:rPr>
          <w:rFonts w:ascii="Times New Roman" w:hAnsi="Times New Roman"/>
          <w:sz w:val="24"/>
          <w:szCs w:val="24"/>
        </w:rPr>
        <w:t xml:space="preserve">If </w:t>
      </w:r>
      <w:proofErr w:type="spellStart"/>
      <w:r w:rsidR="00DA3625">
        <w:rPr>
          <w:rFonts w:ascii="Times New Roman" w:hAnsi="Times New Roman"/>
          <w:sz w:val="24"/>
          <w:szCs w:val="24"/>
        </w:rPr>
        <w:t>attentional</w:t>
      </w:r>
      <w:proofErr w:type="spellEnd"/>
      <w:r w:rsidR="00DA3625">
        <w:rPr>
          <w:rFonts w:ascii="Times New Roman" w:hAnsi="Times New Roman"/>
          <w:sz w:val="24"/>
          <w:szCs w:val="24"/>
        </w:rPr>
        <w:t xml:space="preserve"> control is important for the relationship</w:t>
      </w:r>
      <w:r w:rsidR="00F6618C">
        <w:rPr>
          <w:rFonts w:ascii="Times New Roman" w:hAnsi="Times New Roman"/>
          <w:sz w:val="24"/>
          <w:szCs w:val="24"/>
        </w:rPr>
        <w:t xml:space="preserve"> between WMC and reading comprehension</w:t>
      </w:r>
      <w:r w:rsidR="00D8252E">
        <w:rPr>
          <w:rFonts w:ascii="Times New Roman" w:hAnsi="Times New Roman"/>
          <w:sz w:val="24"/>
          <w:szCs w:val="24"/>
        </w:rPr>
        <w:t>,</w:t>
      </w:r>
      <w:r w:rsidR="00DA3625">
        <w:rPr>
          <w:rFonts w:ascii="Times New Roman" w:hAnsi="Times New Roman"/>
          <w:sz w:val="24"/>
          <w:szCs w:val="24"/>
        </w:rPr>
        <w:t xml:space="preserve"> reported lapses in attention while performing reading tasks should</w:t>
      </w:r>
      <w:r w:rsidR="00D8252E">
        <w:rPr>
          <w:rFonts w:ascii="Times New Roman" w:hAnsi="Times New Roman"/>
          <w:sz w:val="24"/>
          <w:szCs w:val="24"/>
        </w:rPr>
        <w:t xml:space="preserve">, at least partially, mediate </w:t>
      </w:r>
      <w:r w:rsidR="00F6618C">
        <w:rPr>
          <w:rFonts w:ascii="Times New Roman" w:hAnsi="Times New Roman"/>
          <w:sz w:val="24"/>
          <w:szCs w:val="24"/>
        </w:rPr>
        <w:t xml:space="preserve">the </w:t>
      </w:r>
      <w:r w:rsidR="00DA3625">
        <w:rPr>
          <w:rFonts w:ascii="Times New Roman" w:hAnsi="Times New Roman"/>
          <w:sz w:val="24"/>
          <w:szCs w:val="24"/>
        </w:rPr>
        <w:t>relation.</w:t>
      </w:r>
      <w:r w:rsidR="006A65A4">
        <w:rPr>
          <w:rFonts w:ascii="Times New Roman" w:hAnsi="Times New Roman"/>
          <w:sz w:val="24"/>
          <w:szCs w:val="24"/>
        </w:rPr>
        <w:t xml:space="preserve"> </w:t>
      </w:r>
      <w:r w:rsidR="00065698">
        <w:rPr>
          <w:rFonts w:ascii="Times New Roman" w:hAnsi="Times New Roman"/>
          <w:sz w:val="24"/>
          <w:szCs w:val="24"/>
        </w:rPr>
        <w:t>Moreover</w:t>
      </w:r>
      <w:r w:rsidR="006A65A4">
        <w:rPr>
          <w:rFonts w:ascii="Times New Roman" w:hAnsi="Times New Roman"/>
          <w:sz w:val="24"/>
          <w:szCs w:val="24"/>
        </w:rPr>
        <w:t>, if controlled attention is responsible for the relation between WMC and reading comprehension, the variance common to measures of WMC and contro</w:t>
      </w:r>
      <w:r w:rsidR="00E406A7">
        <w:rPr>
          <w:rFonts w:ascii="Times New Roman" w:hAnsi="Times New Roman"/>
          <w:sz w:val="24"/>
          <w:szCs w:val="24"/>
        </w:rPr>
        <w:t xml:space="preserve">lled attention </w:t>
      </w:r>
      <w:r w:rsidR="006A65A4">
        <w:rPr>
          <w:rFonts w:ascii="Times New Roman" w:hAnsi="Times New Roman"/>
          <w:sz w:val="24"/>
          <w:szCs w:val="24"/>
        </w:rPr>
        <w:t>should predict comprehension and reports of mind wandering should mediate this relation.</w:t>
      </w:r>
      <w:r w:rsidR="00E406A7">
        <w:rPr>
          <w:rFonts w:ascii="Times New Roman" w:hAnsi="Times New Roman"/>
          <w:sz w:val="24"/>
          <w:szCs w:val="24"/>
        </w:rPr>
        <w:t xml:space="preserve"> </w:t>
      </w:r>
      <w:r w:rsidR="0081011B">
        <w:rPr>
          <w:rFonts w:ascii="Times New Roman" w:hAnsi="Times New Roman"/>
          <w:sz w:val="24"/>
          <w:szCs w:val="24"/>
        </w:rPr>
        <w:t xml:space="preserve">Indeed, </w:t>
      </w:r>
      <w:r w:rsidR="00F24BDB">
        <w:rPr>
          <w:rFonts w:ascii="Times New Roman" w:hAnsi="Times New Roman"/>
          <w:sz w:val="24"/>
          <w:szCs w:val="24"/>
        </w:rPr>
        <w:t>t</w:t>
      </w:r>
      <w:r w:rsidR="00DA3625">
        <w:rPr>
          <w:rFonts w:ascii="Times New Roman" w:hAnsi="Times New Roman"/>
          <w:sz w:val="24"/>
          <w:szCs w:val="24"/>
        </w:rPr>
        <w:t xml:space="preserve">his is what </w:t>
      </w:r>
      <w:proofErr w:type="spellStart"/>
      <w:r w:rsidR="0081011B">
        <w:rPr>
          <w:rFonts w:ascii="Times New Roman" w:hAnsi="Times New Roman"/>
          <w:sz w:val="24"/>
          <w:szCs w:val="24"/>
        </w:rPr>
        <w:t>McVay</w:t>
      </w:r>
      <w:proofErr w:type="spellEnd"/>
      <w:r w:rsidR="0081011B">
        <w:rPr>
          <w:rFonts w:ascii="Times New Roman" w:hAnsi="Times New Roman"/>
          <w:sz w:val="24"/>
          <w:szCs w:val="24"/>
        </w:rPr>
        <w:t xml:space="preserve"> and Kane </w:t>
      </w:r>
      <w:r w:rsidR="00DA3625">
        <w:rPr>
          <w:rFonts w:ascii="Times New Roman" w:hAnsi="Times New Roman"/>
          <w:sz w:val="24"/>
          <w:szCs w:val="24"/>
        </w:rPr>
        <w:t>found.</w:t>
      </w:r>
      <w:r w:rsidR="008E79F8">
        <w:rPr>
          <w:rFonts w:ascii="Times New Roman" w:hAnsi="Times New Roman"/>
          <w:sz w:val="24"/>
          <w:szCs w:val="24"/>
        </w:rPr>
        <w:t xml:space="preserve"> Reports of mind wandering partially mediated a re</w:t>
      </w:r>
      <w:r w:rsidR="007015B1">
        <w:rPr>
          <w:rFonts w:ascii="Times New Roman" w:hAnsi="Times New Roman"/>
          <w:sz w:val="24"/>
          <w:szCs w:val="24"/>
        </w:rPr>
        <w:t xml:space="preserve">lationship between measures of </w:t>
      </w:r>
      <w:r w:rsidR="008E79F8">
        <w:rPr>
          <w:rFonts w:ascii="Times New Roman" w:hAnsi="Times New Roman"/>
          <w:sz w:val="24"/>
          <w:szCs w:val="24"/>
        </w:rPr>
        <w:t>WMC and reading comprehension</w:t>
      </w:r>
      <w:r w:rsidR="00065698">
        <w:rPr>
          <w:rFonts w:ascii="Times New Roman" w:hAnsi="Times New Roman"/>
          <w:sz w:val="24"/>
          <w:szCs w:val="24"/>
        </w:rPr>
        <w:t xml:space="preserve">, variance common to the </w:t>
      </w:r>
      <w:proofErr w:type="spellStart"/>
      <w:r w:rsidR="00065698">
        <w:rPr>
          <w:rFonts w:ascii="Times New Roman" w:hAnsi="Times New Roman"/>
          <w:sz w:val="24"/>
          <w:szCs w:val="24"/>
        </w:rPr>
        <w:t>attentional</w:t>
      </w:r>
      <w:proofErr w:type="spellEnd"/>
      <w:r w:rsidR="00065698">
        <w:rPr>
          <w:rFonts w:ascii="Times New Roman" w:hAnsi="Times New Roman"/>
          <w:sz w:val="24"/>
          <w:szCs w:val="24"/>
        </w:rPr>
        <w:t xml:space="preserve"> tasks and WMC predicted reading comprehension and this relation was parti</w:t>
      </w:r>
      <w:r w:rsidR="00297E86">
        <w:rPr>
          <w:rFonts w:ascii="Times New Roman" w:hAnsi="Times New Roman"/>
          <w:sz w:val="24"/>
          <w:szCs w:val="24"/>
        </w:rPr>
        <w:t>all</w:t>
      </w:r>
      <w:r w:rsidR="00065698">
        <w:rPr>
          <w:rFonts w:ascii="Times New Roman" w:hAnsi="Times New Roman"/>
          <w:sz w:val="24"/>
          <w:szCs w:val="24"/>
        </w:rPr>
        <w:t>y mediated by mind wandering</w:t>
      </w:r>
      <w:r w:rsidR="00411117">
        <w:rPr>
          <w:rFonts w:ascii="Times New Roman" w:hAnsi="Times New Roman"/>
          <w:sz w:val="24"/>
          <w:szCs w:val="24"/>
        </w:rPr>
        <w:t>,</w:t>
      </w:r>
      <w:r w:rsidR="00F6618C">
        <w:rPr>
          <w:rFonts w:ascii="Times New Roman" w:hAnsi="Times New Roman"/>
          <w:sz w:val="24"/>
          <w:szCs w:val="24"/>
        </w:rPr>
        <w:t xml:space="preserve"> </w:t>
      </w:r>
      <w:r w:rsidR="00411117">
        <w:rPr>
          <w:rFonts w:ascii="Times New Roman" w:hAnsi="Times New Roman"/>
          <w:sz w:val="24"/>
          <w:szCs w:val="24"/>
        </w:rPr>
        <w:t xml:space="preserve">providing more </w:t>
      </w:r>
      <w:r w:rsidR="007015B1">
        <w:rPr>
          <w:rFonts w:ascii="Times New Roman" w:hAnsi="Times New Roman"/>
          <w:sz w:val="24"/>
          <w:szCs w:val="24"/>
        </w:rPr>
        <w:t xml:space="preserve">evidence that </w:t>
      </w:r>
      <w:proofErr w:type="spellStart"/>
      <w:r w:rsidR="007015B1">
        <w:rPr>
          <w:rFonts w:ascii="Times New Roman" w:hAnsi="Times New Roman"/>
          <w:sz w:val="24"/>
          <w:szCs w:val="24"/>
        </w:rPr>
        <w:t>attentional</w:t>
      </w:r>
      <w:proofErr w:type="spellEnd"/>
      <w:r w:rsidR="007015B1">
        <w:rPr>
          <w:rFonts w:ascii="Times New Roman" w:hAnsi="Times New Roman"/>
          <w:sz w:val="24"/>
          <w:szCs w:val="24"/>
        </w:rPr>
        <w:t xml:space="preserve"> abilities are part of WMC</w:t>
      </w:r>
      <w:r w:rsidR="004162E0">
        <w:rPr>
          <w:rFonts w:ascii="Times New Roman" w:hAnsi="Times New Roman"/>
          <w:sz w:val="24"/>
          <w:szCs w:val="24"/>
        </w:rPr>
        <w:t>’</w:t>
      </w:r>
      <w:r w:rsidR="007015B1">
        <w:rPr>
          <w:rFonts w:ascii="Times New Roman" w:hAnsi="Times New Roman"/>
          <w:sz w:val="24"/>
          <w:szCs w:val="24"/>
        </w:rPr>
        <w:t>s predictive power.</w:t>
      </w:r>
    </w:p>
    <w:p w:rsidR="00702CFE" w:rsidDel="003225DC" w:rsidRDefault="0055495F" w:rsidP="00702CFE">
      <w:pPr>
        <w:spacing w:after="0" w:line="480" w:lineRule="auto"/>
        <w:rPr>
          <w:del w:id="43" w:author="WCUUser" w:date="2015-05-05T14:32:00Z"/>
          <w:rFonts w:ascii="Times New Roman" w:hAnsi="Times New Roman"/>
          <w:b/>
          <w:sz w:val="24"/>
          <w:szCs w:val="24"/>
        </w:rPr>
      </w:pPr>
      <w:del w:id="44" w:author="WCUUser" w:date="2015-05-05T14:32:00Z">
        <w:r w:rsidDel="003225DC">
          <w:rPr>
            <w:rFonts w:ascii="Times New Roman" w:hAnsi="Times New Roman"/>
            <w:b/>
            <w:sz w:val="24"/>
            <w:szCs w:val="24"/>
          </w:rPr>
          <w:delText xml:space="preserve">WMC and Attentional Tasks </w:delText>
        </w:r>
        <w:r w:rsidRPr="00EC2404" w:rsidDel="003225DC">
          <w:rPr>
            <w:rFonts w:ascii="Times New Roman" w:hAnsi="Times New Roman"/>
            <w:b/>
            <w:sz w:val="24"/>
            <w:szCs w:val="24"/>
          </w:rPr>
          <w:delText xml:space="preserve">Individual </w:delText>
        </w:r>
        <w:r w:rsidDel="003225DC">
          <w:rPr>
            <w:rFonts w:ascii="Times New Roman" w:hAnsi="Times New Roman"/>
            <w:b/>
            <w:sz w:val="24"/>
            <w:szCs w:val="24"/>
          </w:rPr>
          <w:delText>D</w:delText>
        </w:r>
        <w:r w:rsidRPr="00EC2404" w:rsidDel="003225DC">
          <w:rPr>
            <w:rFonts w:ascii="Times New Roman" w:hAnsi="Times New Roman"/>
            <w:b/>
            <w:sz w:val="24"/>
            <w:szCs w:val="24"/>
          </w:rPr>
          <w:delText xml:space="preserve">ifferences </w:delText>
        </w:r>
        <w:r w:rsidDel="003225DC">
          <w:rPr>
            <w:rFonts w:ascii="Times New Roman" w:hAnsi="Times New Roman"/>
            <w:b/>
            <w:sz w:val="24"/>
            <w:szCs w:val="24"/>
          </w:rPr>
          <w:delText>R</w:delText>
        </w:r>
        <w:r w:rsidRPr="00EC2404" w:rsidDel="003225DC">
          <w:rPr>
            <w:rFonts w:ascii="Times New Roman" w:hAnsi="Times New Roman"/>
            <w:b/>
            <w:sz w:val="24"/>
            <w:szCs w:val="24"/>
          </w:rPr>
          <w:delText>eview</w:delText>
        </w:r>
      </w:del>
    </w:p>
    <w:p w:rsidR="0055495F" w:rsidDel="003225DC" w:rsidRDefault="0055495F" w:rsidP="006F5F4E">
      <w:pPr>
        <w:spacing w:after="0" w:line="480" w:lineRule="auto"/>
        <w:ind w:firstLine="720"/>
        <w:rPr>
          <w:del w:id="45" w:author="WCUUser" w:date="2015-05-05T14:32:00Z"/>
          <w:rFonts w:ascii="Times New Roman" w:hAnsi="Times New Roman"/>
          <w:sz w:val="24"/>
          <w:szCs w:val="24"/>
        </w:rPr>
      </w:pPr>
      <w:del w:id="46" w:author="WCUUser" w:date="2015-05-05T14:32:00Z">
        <w:r w:rsidDel="003225DC">
          <w:rPr>
            <w:rFonts w:ascii="Times New Roman" w:hAnsi="Times New Roman"/>
            <w:sz w:val="24"/>
            <w:szCs w:val="24"/>
          </w:rPr>
          <w:delText>Two dichotic listening experiments</w:delText>
        </w:r>
        <w:r w:rsidR="00B9770D" w:rsidDel="003225DC">
          <w:rPr>
            <w:rFonts w:ascii="Times New Roman" w:hAnsi="Times New Roman"/>
            <w:sz w:val="24"/>
            <w:szCs w:val="24"/>
          </w:rPr>
          <w:delText xml:space="preserve"> </w:delText>
        </w:r>
        <w:r w:rsidR="00D23E66" w:rsidDel="003225DC">
          <w:rPr>
            <w:rFonts w:ascii="Times New Roman" w:hAnsi="Times New Roman"/>
            <w:sz w:val="24"/>
            <w:szCs w:val="24"/>
          </w:rPr>
          <w:delText>are particularly illustrative</w:delText>
        </w:r>
        <w:r w:rsidDel="003225DC">
          <w:rPr>
            <w:rFonts w:ascii="Times New Roman" w:hAnsi="Times New Roman"/>
            <w:sz w:val="24"/>
            <w:szCs w:val="24"/>
          </w:rPr>
          <w:delText xml:space="preserve"> of a WMC- attentional task relation. Conway, Cowan, and Bunting (2001) instructed subjects to verbally shadow the stimuli in one ear and to ignore stimuli in the other. Each subject’s name was presented once in the unattended ear. Sixty-five percent of low Ospan scorers heard their name while only 20% of high Ospan scorers </w:delText>
        </w:r>
        <w:r w:rsidR="00591ABB" w:rsidDel="003225DC">
          <w:rPr>
            <w:rFonts w:ascii="Times New Roman" w:hAnsi="Times New Roman"/>
            <w:sz w:val="24"/>
            <w:szCs w:val="24"/>
          </w:rPr>
          <w:delText>heard theirs</w:delText>
        </w:r>
        <w:r w:rsidDel="003225DC">
          <w:rPr>
            <w:rFonts w:ascii="Times New Roman" w:hAnsi="Times New Roman"/>
            <w:sz w:val="24"/>
            <w:szCs w:val="24"/>
          </w:rPr>
          <w:delText>. High</w:delText>
        </w:r>
        <w:r w:rsidR="003A6DFB" w:rsidDel="003225DC">
          <w:rPr>
            <w:rFonts w:ascii="Times New Roman" w:hAnsi="Times New Roman"/>
            <w:sz w:val="24"/>
            <w:szCs w:val="24"/>
          </w:rPr>
          <w:delText>er-</w:delText>
        </w:r>
        <w:r w:rsidDel="003225DC">
          <w:rPr>
            <w:rFonts w:ascii="Times New Roman" w:hAnsi="Times New Roman"/>
            <w:sz w:val="24"/>
            <w:szCs w:val="24"/>
          </w:rPr>
          <w:delText xml:space="preserve">WMC </w:delText>
        </w:r>
        <w:r w:rsidR="003A6DFB" w:rsidDel="003225DC">
          <w:rPr>
            <w:rFonts w:ascii="Times New Roman" w:hAnsi="Times New Roman"/>
            <w:sz w:val="24"/>
            <w:szCs w:val="24"/>
          </w:rPr>
          <w:delText xml:space="preserve">subjects </w:delText>
        </w:r>
        <w:r w:rsidDel="003225DC">
          <w:rPr>
            <w:rFonts w:ascii="Times New Roman" w:hAnsi="Times New Roman"/>
            <w:sz w:val="24"/>
            <w:szCs w:val="24"/>
          </w:rPr>
          <w:delText xml:space="preserve">were either more capable </w:delText>
        </w:r>
        <w:r w:rsidR="000236FD" w:rsidDel="003225DC">
          <w:rPr>
            <w:rFonts w:ascii="Times New Roman" w:hAnsi="Times New Roman"/>
            <w:sz w:val="24"/>
            <w:szCs w:val="24"/>
          </w:rPr>
          <w:delText xml:space="preserve">of </w:delText>
        </w:r>
        <w:r w:rsidDel="003225DC">
          <w:rPr>
            <w:rFonts w:ascii="Times New Roman" w:hAnsi="Times New Roman"/>
            <w:sz w:val="24"/>
            <w:szCs w:val="24"/>
          </w:rPr>
          <w:delText xml:space="preserve">inhibiting distracting stimuli or better at boosting the gain on the relevant stimulus (see Egner &amp; Hirsch, 2005). Using the same task as Conway et al. (2001), Colflesh and Conway (2007) changed the instructions. Now, subjects were told to monitor both ears. </w:delText>
        </w:r>
        <w:r w:rsidR="00591ABB" w:rsidDel="003225DC">
          <w:rPr>
            <w:rFonts w:ascii="Times New Roman" w:hAnsi="Times New Roman"/>
            <w:sz w:val="24"/>
            <w:szCs w:val="24"/>
          </w:rPr>
          <w:delText>H</w:delText>
        </w:r>
        <w:r w:rsidDel="003225DC">
          <w:rPr>
            <w:rFonts w:ascii="Times New Roman" w:hAnsi="Times New Roman"/>
            <w:sz w:val="24"/>
            <w:szCs w:val="24"/>
          </w:rPr>
          <w:delText>igher</w:delText>
        </w:r>
        <w:r w:rsidR="003A6DFB" w:rsidDel="003225DC">
          <w:rPr>
            <w:rFonts w:ascii="Times New Roman" w:hAnsi="Times New Roman"/>
            <w:sz w:val="24"/>
            <w:szCs w:val="24"/>
          </w:rPr>
          <w:delText>-</w:delText>
        </w:r>
        <w:r w:rsidDel="003225DC">
          <w:rPr>
            <w:rFonts w:ascii="Times New Roman" w:hAnsi="Times New Roman"/>
            <w:sz w:val="24"/>
            <w:szCs w:val="24"/>
          </w:rPr>
          <w:delText xml:space="preserve">WMC </w:delText>
        </w:r>
        <w:r w:rsidR="003A6DFB" w:rsidDel="003225DC">
          <w:rPr>
            <w:rFonts w:ascii="Times New Roman" w:hAnsi="Times New Roman"/>
            <w:sz w:val="24"/>
            <w:szCs w:val="24"/>
          </w:rPr>
          <w:delText xml:space="preserve">subjects </w:delText>
        </w:r>
        <w:r w:rsidDel="003225DC">
          <w:rPr>
            <w:rFonts w:ascii="Times New Roman" w:hAnsi="Times New Roman"/>
            <w:sz w:val="24"/>
            <w:szCs w:val="24"/>
          </w:rPr>
          <w:delText>(67%) were more likely to report hearing their name than lower</w:delText>
        </w:r>
        <w:r w:rsidR="003A6DFB" w:rsidDel="003225DC">
          <w:rPr>
            <w:rFonts w:ascii="Times New Roman" w:hAnsi="Times New Roman"/>
            <w:sz w:val="24"/>
            <w:szCs w:val="24"/>
          </w:rPr>
          <w:delText>-</w:delText>
        </w:r>
        <w:r w:rsidDel="003225DC">
          <w:rPr>
            <w:rFonts w:ascii="Times New Roman" w:hAnsi="Times New Roman"/>
            <w:sz w:val="24"/>
            <w:szCs w:val="24"/>
          </w:rPr>
          <w:delText xml:space="preserve">WMC </w:delText>
        </w:r>
        <w:r w:rsidR="003A6DFB" w:rsidDel="003225DC">
          <w:rPr>
            <w:rFonts w:ascii="Times New Roman" w:hAnsi="Times New Roman"/>
            <w:sz w:val="24"/>
            <w:szCs w:val="24"/>
          </w:rPr>
          <w:delText xml:space="preserve">subjects </w:delText>
        </w:r>
        <w:r w:rsidDel="003225DC">
          <w:rPr>
            <w:rFonts w:ascii="Times New Roman" w:hAnsi="Times New Roman"/>
            <w:sz w:val="24"/>
            <w:szCs w:val="24"/>
          </w:rPr>
          <w:delText xml:space="preserve">(35%). These two results </w:delText>
        </w:r>
        <w:r w:rsidDel="003225DC">
          <w:rPr>
            <w:rFonts w:ascii="Times New Roman" w:hAnsi="Times New Roman"/>
            <w:sz w:val="24"/>
            <w:szCs w:val="24"/>
          </w:rPr>
          <w:lastRenderedPageBreak/>
          <w:delText xml:space="preserve">suggest that WMC can be used to flexibly allocate attention in accord with task goals for either superior monitoring of one channel or multiple channels. </w:delText>
        </w:r>
      </w:del>
    </w:p>
    <w:p w:rsidR="009155C8" w:rsidRDefault="009155C8" w:rsidP="006F5F4E">
      <w:pPr>
        <w:spacing w:after="0" w:line="480" w:lineRule="auto"/>
        <w:ind w:firstLine="720"/>
        <w:rPr>
          <w:rFonts w:ascii="Times New Roman" w:hAnsi="Times New Roman"/>
          <w:sz w:val="24"/>
          <w:szCs w:val="24"/>
        </w:rPr>
      </w:pPr>
    </w:p>
    <w:p w:rsidR="009155C8" w:rsidRDefault="009155C8" w:rsidP="006F5F4E">
      <w:pPr>
        <w:spacing w:after="0" w:line="480" w:lineRule="auto"/>
        <w:ind w:firstLine="720"/>
        <w:rPr>
          <w:rFonts w:ascii="Times New Roman" w:hAnsi="Times New Roman"/>
          <w:sz w:val="24"/>
          <w:szCs w:val="24"/>
        </w:rPr>
      </w:pPr>
    </w:p>
    <w:p w:rsidR="009A73B3" w:rsidRDefault="0055495F" w:rsidP="009A73B3">
      <w:pPr>
        <w:spacing w:after="0" w:line="480" w:lineRule="auto"/>
        <w:ind w:firstLine="720"/>
        <w:rPr>
          <w:rFonts w:ascii="Times New Roman" w:hAnsi="Times New Roman"/>
          <w:b/>
          <w:sz w:val="24"/>
          <w:szCs w:val="24"/>
        </w:rPr>
      </w:pPr>
      <w:proofErr w:type="gramStart"/>
      <w:r>
        <w:rPr>
          <w:rFonts w:ascii="Times New Roman" w:hAnsi="Times New Roman"/>
          <w:b/>
          <w:sz w:val="24"/>
          <w:szCs w:val="24"/>
        </w:rPr>
        <w:t xml:space="preserve">WMC </w:t>
      </w:r>
      <w:r w:rsidR="000236FD">
        <w:rPr>
          <w:rFonts w:ascii="Times New Roman" w:hAnsi="Times New Roman"/>
          <w:b/>
          <w:sz w:val="24"/>
          <w:szCs w:val="24"/>
        </w:rPr>
        <w:t>a</w:t>
      </w:r>
      <w:r>
        <w:rPr>
          <w:rFonts w:ascii="Times New Roman" w:hAnsi="Times New Roman"/>
          <w:b/>
          <w:sz w:val="24"/>
          <w:szCs w:val="24"/>
        </w:rPr>
        <w:t>nd Visual Attention</w:t>
      </w:r>
      <w:r w:rsidR="00D23E66">
        <w:rPr>
          <w:rFonts w:ascii="Times New Roman" w:hAnsi="Times New Roman"/>
          <w:b/>
          <w:sz w:val="24"/>
          <w:szCs w:val="24"/>
        </w:rPr>
        <w:t xml:space="preserve"> Relations</w:t>
      </w:r>
      <w:r w:rsidR="00702CFE">
        <w:rPr>
          <w:rFonts w:ascii="Times New Roman" w:hAnsi="Times New Roman"/>
          <w:b/>
          <w:sz w:val="24"/>
          <w:szCs w:val="24"/>
        </w:rPr>
        <w:t>.</w:t>
      </w:r>
      <w:proofErr w:type="gramEnd"/>
      <w:r w:rsidR="00702CFE">
        <w:rPr>
          <w:rFonts w:ascii="Times New Roman" w:hAnsi="Times New Roman"/>
          <w:b/>
          <w:sz w:val="24"/>
          <w:szCs w:val="24"/>
        </w:rPr>
        <w:t xml:space="preserve"> </w:t>
      </w:r>
    </w:p>
    <w:p w:rsidR="0055495F" w:rsidRDefault="0055495F" w:rsidP="009A73B3">
      <w:pPr>
        <w:spacing w:after="0" w:line="480" w:lineRule="auto"/>
        <w:ind w:firstLine="720"/>
        <w:rPr>
          <w:rFonts w:ascii="Times New Roman" w:hAnsi="Times New Roman"/>
          <w:sz w:val="24"/>
          <w:szCs w:val="24"/>
        </w:rPr>
      </w:pPr>
      <w:proofErr w:type="spellStart"/>
      <w:proofErr w:type="gramStart"/>
      <w:r>
        <w:rPr>
          <w:rFonts w:ascii="Times New Roman" w:hAnsi="Times New Roman"/>
          <w:i/>
          <w:sz w:val="24"/>
          <w:szCs w:val="24"/>
        </w:rPr>
        <w:t>Attentional</w:t>
      </w:r>
      <w:proofErr w:type="spellEnd"/>
      <w:r>
        <w:rPr>
          <w:rFonts w:ascii="Times New Roman" w:hAnsi="Times New Roman"/>
          <w:i/>
          <w:sz w:val="24"/>
          <w:szCs w:val="24"/>
        </w:rPr>
        <w:t xml:space="preserve"> b</w:t>
      </w:r>
      <w:r w:rsidRPr="00183101">
        <w:rPr>
          <w:rFonts w:ascii="Times New Roman" w:hAnsi="Times New Roman"/>
          <w:i/>
          <w:sz w:val="24"/>
          <w:szCs w:val="24"/>
        </w:rPr>
        <w:t>link</w:t>
      </w:r>
      <w:r>
        <w:rPr>
          <w:rFonts w:ascii="Times New Roman" w:hAnsi="Times New Roman"/>
          <w:sz w:val="24"/>
          <w:szCs w:val="24"/>
        </w:rPr>
        <w:t>.</w:t>
      </w:r>
      <w:proofErr w:type="gramEnd"/>
      <w:r>
        <w:rPr>
          <w:rFonts w:ascii="Times New Roman" w:hAnsi="Times New Roman"/>
          <w:sz w:val="24"/>
          <w:szCs w:val="24"/>
        </w:rPr>
        <w:t xml:space="preserve"> In the </w:t>
      </w:r>
      <w:proofErr w:type="spellStart"/>
      <w:r>
        <w:rPr>
          <w:rFonts w:ascii="Times New Roman" w:hAnsi="Times New Roman"/>
          <w:sz w:val="24"/>
          <w:szCs w:val="24"/>
        </w:rPr>
        <w:t>attentional</w:t>
      </w:r>
      <w:proofErr w:type="spellEnd"/>
      <w:r>
        <w:rPr>
          <w:rFonts w:ascii="Times New Roman" w:hAnsi="Times New Roman"/>
          <w:sz w:val="24"/>
          <w:szCs w:val="24"/>
        </w:rPr>
        <w:t xml:space="preserve"> blink paradigm, subjects attempt to identify two visual targets </w:t>
      </w:r>
      <w:r w:rsidR="00591ABB">
        <w:rPr>
          <w:rFonts w:ascii="Times New Roman" w:hAnsi="Times New Roman"/>
          <w:sz w:val="24"/>
          <w:szCs w:val="24"/>
        </w:rPr>
        <w:t>(</w:t>
      </w:r>
      <w:r>
        <w:rPr>
          <w:rFonts w:ascii="Times New Roman" w:hAnsi="Times New Roman"/>
          <w:sz w:val="24"/>
          <w:szCs w:val="24"/>
        </w:rPr>
        <w:t>defined by the experimenters</w:t>
      </w:r>
      <w:r w:rsidR="00591ABB">
        <w:rPr>
          <w:rFonts w:ascii="Times New Roman" w:hAnsi="Times New Roman"/>
          <w:sz w:val="24"/>
          <w:szCs w:val="24"/>
        </w:rPr>
        <w:t>)</w:t>
      </w:r>
      <w:r>
        <w:rPr>
          <w:rFonts w:ascii="Times New Roman" w:hAnsi="Times New Roman"/>
          <w:sz w:val="24"/>
          <w:szCs w:val="24"/>
        </w:rPr>
        <w:t xml:space="preserve"> that are presented serially in rapid succession</w:t>
      </w:r>
      <w:r w:rsidR="00327CE6">
        <w:rPr>
          <w:rFonts w:ascii="Times New Roman" w:hAnsi="Times New Roman"/>
          <w:sz w:val="24"/>
          <w:szCs w:val="24"/>
        </w:rPr>
        <w:t xml:space="preserve"> in the same spatial location</w:t>
      </w:r>
      <w:r>
        <w:rPr>
          <w:rFonts w:ascii="Times New Roman" w:hAnsi="Times New Roman"/>
          <w:sz w:val="24"/>
          <w:szCs w:val="24"/>
        </w:rPr>
        <w:t xml:space="preserve"> amid distractors. For example, subjects may be required to report letter targets presented amid number distractors where each stimulus is presented for 100ms. Regardless of intervening distractors, subjects have difficulty reporting the second target when it appears within 200-500 </w:t>
      </w:r>
      <w:proofErr w:type="spellStart"/>
      <w:r>
        <w:rPr>
          <w:rFonts w:ascii="Times New Roman" w:hAnsi="Times New Roman"/>
          <w:sz w:val="24"/>
          <w:szCs w:val="24"/>
        </w:rPr>
        <w:t>ms</w:t>
      </w:r>
      <w:proofErr w:type="spellEnd"/>
      <w:r>
        <w:rPr>
          <w:rFonts w:ascii="Times New Roman" w:hAnsi="Times New Roman"/>
          <w:sz w:val="24"/>
          <w:szCs w:val="24"/>
        </w:rPr>
        <w:t xml:space="preserve"> of the first target</w:t>
      </w:r>
      <w:r w:rsidR="000236FD">
        <w:rPr>
          <w:rFonts w:ascii="Times New Roman" w:hAnsi="Times New Roman"/>
          <w:sz w:val="24"/>
          <w:szCs w:val="24"/>
        </w:rPr>
        <w:t xml:space="preserve"> </w:t>
      </w:r>
      <w:r>
        <w:rPr>
          <w:rFonts w:ascii="Times New Roman" w:hAnsi="Times New Roman"/>
          <w:sz w:val="24"/>
          <w:szCs w:val="24"/>
        </w:rPr>
        <w:t xml:space="preserve">(e.g. Broadbent &amp; Broadbent, 1987; Chun &amp; Potter, 1995; Duncan, Ward, &amp; Shapiro, 1994; Reeves &amp; </w:t>
      </w:r>
      <w:proofErr w:type="spellStart"/>
      <w:r>
        <w:rPr>
          <w:rFonts w:ascii="Times New Roman" w:hAnsi="Times New Roman"/>
          <w:sz w:val="24"/>
          <w:szCs w:val="24"/>
        </w:rPr>
        <w:t>Sperling</w:t>
      </w:r>
      <w:proofErr w:type="spellEnd"/>
      <w:r>
        <w:rPr>
          <w:rFonts w:ascii="Times New Roman" w:hAnsi="Times New Roman"/>
          <w:sz w:val="24"/>
          <w:szCs w:val="24"/>
        </w:rPr>
        <w:t xml:space="preserve">, 1986). This period of time is referred to as the </w:t>
      </w:r>
      <w:proofErr w:type="spellStart"/>
      <w:r>
        <w:rPr>
          <w:rFonts w:ascii="Times New Roman" w:hAnsi="Times New Roman"/>
          <w:sz w:val="24"/>
          <w:szCs w:val="24"/>
        </w:rPr>
        <w:t>attentional</w:t>
      </w:r>
      <w:proofErr w:type="spellEnd"/>
      <w:r>
        <w:rPr>
          <w:rFonts w:ascii="Times New Roman" w:hAnsi="Times New Roman"/>
          <w:sz w:val="24"/>
          <w:szCs w:val="24"/>
        </w:rPr>
        <w:t xml:space="preserve"> blink (AB). </w:t>
      </w:r>
      <w:r w:rsidRPr="00EC2404">
        <w:rPr>
          <w:rFonts w:ascii="Times New Roman" w:hAnsi="Times New Roman"/>
          <w:sz w:val="24"/>
          <w:szCs w:val="24"/>
        </w:rPr>
        <w:t>The AB is thought to result from a bottleneck in a secondary stage of stimulus processing (Chun &amp; Potter, 1995).</w:t>
      </w:r>
      <w:r>
        <w:rPr>
          <w:rFonts w:ascii="Times New Roman" w:hAnsi="Times New Roman"/>
          <w:sz w:val="24"/>
          <w:szCs w:val="24"/>
        </w:rPr>
        <w:t xml:space="preserve"> In a first stage, all stimuli are analyzed and then, in a second stage, the stimuli are consciously recognized (similar to late selection theories of attention; Deutsch &amp; Deutsch, 1963). In a review, Dux and </w:t>
      </w:r>
      <w:proofErr w:type="spellStart"/>
      <w:r>
        <w:rPr>
          <w:rFonts w:ascii="Times New Roman" w:hAnsi="Times New Roman"/>
          <w:sz w:val="24"/>
          <w:szCs w:val="24"/>
        </w:rPr>
        <w:t>Marois</w:t>
      </w:r>
      <w:proofErr w:type="spellEnd"/>
      <w:r>
        <w:rPr>
          <w:rFonts w:ascii="Times New Roman" w:hAnsi="Times New Roman"/>
          <w:sz w:val="24"/>
          <w:szCs w:val="24"/>
        </w:rPr>
        <w:t xml:space="preserve"> (2009) provide evidence that this bottleneck is the product of multiple processes including: </w:t>
      </w:r>
      <w:proofErr w:type="spellStart"/>
      <w:r>
        <w:rPr>
          <w:rFonts w:ascii="Times New Roman" w:hAnsi="Times New Roman"/>
          <w:sz w:val="24"/>
          <w:szCs w:val="24"/>
        </w:rPr>
        <w:t>attentional</w:t>
      </w:r>
      <w:proofErr w:type="spellEnd"/>
      <w:r>
        <w:rPr>
          <w:rFonts w:ascii="Times New Roman" w:hAnsi="Times New Roman"/>
          <w:sz w:val="24"/>
          <w:szCs w:val="24"/>
        </w:rPr>
        <w:t xml:space="preserve"> selection of the target, encoding of the target into working memory, response selection, and the inhibition of distractors. </w:t>
      </w:r>
      <w:proofErr w:type="spellStart"/>
      <w:r>
        <w:rPr>
          <w:rFonts w:ascii="Times New Roman" w:hAnsi="Times New Roman"/>
          <w:sz w:val="24"/>
          <w:szCs w:val="24"/>
        </w:rPr>
        <w:t>Colzato</w:t>
      </w:r>
      <w:proofErr w:type="spellEnd"/>
      <w:r>
        <w:rPr>
          <w:rFonts w:ascii="Times New Roman" w:hAnsi="Times New Roman"/>
          <w:sz w:val="24"/>
          <w:szCs w:val="24"/>
        </w:rPr>
        <w:t xml:space="preserve">, </w:t>
      </w:r>
      <w:proofErr w:type="spellStart"/>
      <w:r>
        <w:rPr>
          <w:rFonts w:ascii="Times New Roman" w:hAnsi="Times New Roman"/>
          <w:sz w:val="24"/>
          <w:szCs w:val="24"/>
        </w:rPr>
        <w:t>Spape</w:t>
      </w:r>
      <w:proofErr w:type="spellEnd"/>
      <w:r>
        <w:rPr>
          <w:rFonts w:ascii="Times New Roman" w:hAnsi="Times New Roman"/>
          <w:sz w:val="24"/>
          <w:szCs w:val="24"/>
        </w:rPr>
        <w:t xml:space="preserve">, </w:t>
      </w:r>
      <w:proofErr w:type="spellStart"/>
      <w:r>
        <w:rPr>
          <w:rFonts w:ascii="Times New Roman" w:hAnsi="Times New Roman"/>
          <w:sz w:val="24"/>
          <w:szCs w:val="24"/>
        </w:rPr>
        <w:t>Pannebakker</w:t>
      </w:r>
      <w:proofErr w:type="spellEnd"/>
      <w:r>
        <w:rPr>
          <w:rFonts w:ascii="Times New Roman" w:hAnsi="Times New Roman"/>
          <w:sz w:val="24"/>
          <w:szCs w:val="24"/>
        </w:rPr>
        <w:t xml:space="preserve">, and </w:t>
      </w:r>
      <w:proofErr w:type="spellStart"/>
      <w:r>
        <w:rPr>
          <w:rFonts w:ascii="Times New Roman" w:hAnsi="Times New Roman"/>
          <w:sz w:val="24"/>
          <w:szCs w:val="24"/>
        </w:rPr>
        <w:t>Hommel</w:t>
      </w:r>
      <w:proofErr w:type="spellEnd"/>
      <w:r>
        <w:rPr>
          <w:rFonts w:ascii="Times New Roman" w:hAnsi="Times New Roman"/>
          <w:sz w:val="24"/>
          <w:szCs w:val="24"/>
        </w:rPr>
        <w:t xml:space="preserve"> (2007) found that subjects who had higher </w:t>
      </w:r>
      <w:proofErr w:type="spellStart"/>
      <w:r>
        <w:rPr>
          <w:rFonts w:ascii="Times New Roman" w:hAnsi="Times New Roman"/>
          <w:sz w:val="24"/>
          <w:szCs w:val="24"/>
        </w:rPr>
        <w:t>Ospan</w:t>
      </w:r>
      <w:proofErr w:type="spellEnd"/>
      <w:r>
        <w:rPr>
          <w:rFonts w:ascii="Times New Roman" w:hAnsi="Times New Roman"/>
          <w:sz w:val="24"/>
          <w:szCs w:val="24"/>
        </w:rPr>
        <w:t xml:space="preserve"> scores had smaller ABs (</w:t>
      </w:r>
      <w:r w:rsidRPr="001E3E45">
        <w:rPr>
          <w:rFonts w:ascii="Times New Roman" w:hAnsi="Times New Roman"/>
          <w:i/>
          <w:sz w:val="24"/>
          <w:szCs w:val="24"/>
        </w:rPr>
        <w:t xml:space="preserve">r </w:t>
      </w:r>
      <w:r>
        <w:rPr>
          <w:rFonts w:ascii="Times New Roman" w:hAnsi="Times New Roman"/>
          <w:sz w:val="24"/>
          <w:szCs w:val="24"/>
        </w:rPr>
        <w:t xml:space="preserve">= -.33). That is, subjects with higher </w:t>
      </w:r>
      <w:proofErr w:type="spellStart"/>
      <w:r>
        <w:rPr>
          <w:rFonts w:ascii="Times New Roman" w:hAnsi="Times New Roman"/>
          <w:sz w:val="24"/>
          <w:szCs w:val="24"/>
        </w:rPr>
        <w:t>Ospan</w:t>
      </w:r>
      <w:proofErr w:type="spellEnd"/>
      <w:r>
        <w:rPr>
          <w:rFonts w:ascii="Times New Roman" w:hAnsi="Times New Roman"/>
          <w:sz w:val="24"/>
          <w:szCs w:val="24"/>
        </w:rPr>
        <w:t xml:space="preserve"> scores were better able to identify the second target presented closer to the first target than subjects with lower </w:t>
      </w:r>
      <w:proofErr w:type="spellStart"/>
      <w:r>
        <w:rPr>
          <w:rFonts w:ascii="Times New Roman" w:hAnsi="Times New Roman"/>
          <w:sz w:val="24"/>
          <w:szCs w:val="24"/>
        </w:rPr>
        <w:t>Ospan</w:t>
      </w:r>
      <w:proofErr w:type="spellEnd"/>
      <w:r>
        <w:rPr>
          <w:rFonts w:ascii="Times New Roman" w:hAnsi="Times New Roman"/>
          <w:sz w:val="24"/>
          <w:szCs w:val="24"/>
        </w:rPr>
        <w:t xml:space="preserve"> scores. Because of the multiple determinants of AB, this results does not provide much clarity on what </w:t>
      </w:r>
      <w:r w:rsidR="00433191">
        <w:rPr>
          <w:rFonts w:ascii="Times New Roman" w:hAnsi="Times New Roman"/>
          <w:sz w:val="24"/>
          <w:szCs w:val="24"/>
        </w:rPr>
        <w:t>higher-WMC subjects</w:t>
      </w:r>
      <w:r w:rsidR="00591ABB">
        <w:rPr>
          <w:rFonts w:ascii="Times New Roman" w:hAnsi="Times New Roman"/>
          <w:sz w:val="24"/>
          <w:szCs w:val="24"/>
        </w:rPr>
        <w:t xml:space="preserve"> </w:t>
      </w:r>
      <w:r>
        <w:rPr>
          <w:rFonts w:ascii="Times New Roman" w:hAnsi="Times New Roman"/>
          <w:sz w:val="24"/>
          <w:szCs w:val="24"/>
        </w:rPr>
        <w:t xml:space="preserve">are doing to achieve this smaller AB. Fortunately, </w:t>
      </w:r>
      <w:proofErr w:type="spellStart"/>
      <w:r>
        <w:rPr>
          <w:rFonts w:ascii="Times New Roman" w:hAnsi="Times New Roman"/>
          <w:sz w:val="24"/>
          <w:szCs w:val="24"/>
        </w:rPr>
        <w:lastRenderedPageBreak/>
        <w:t>Arnell</w:t>
      </w:r>
      <w:proofErr w:type="spellEnd"/>
      <w:r>
        <w:rPr>
          <w:rFonts w:ascii="Times New Roman" w:hAnsi="Times New Roman"/>
          <w:sz w:val="24"/>
          <w:szCs w:val="24"/>
        </w:rPr>
        <w:t xml:space="preserve"> and </w:t>
      </w:r>
      <w:proofErr w:type="spellStart"/>
      <w:r>
        <w:rPr>
          <w:rFonts w:ascii="Times New Roman" w:hAnsi="Times New Roman"/>
          <w:sz w:val="24"/>
          <w:szCs w:val="24"/>
        </w:rPr>
        <w:t>Stubitz</w:t>
      </w:r>
      <w:proofErr w:type="spellEnd"/>
      <w:r>
        <w:rPr>
          <w:rFonts w:ascii="Times New Roman" w:hAnsi="Times New Roman"/>
          <w:sz w:val="24"/>
          <w:szCs w:val="24"/>
        </w:rPr>
        <w:t xml:space="preserve"> (2010) further specified the relationship between AB and WM</w:t>
      </w:r>
      <w:r w:rsidR="00CB7EC5">
        <w:rPr>
          <w:rFonts w:ascii="Times New Roman" w:hAnsi="Times New Roman"/>
          <w:sz w:val="24"/>
          <w:szCs w:val="24"/>
        </w:rPr>
        <w:t>C</w:t>
      </w:r>
      <w:r>
        <w:rPr>
          <w:rFonts w:ascii="Times New Roman" w:hAnsi="Times New Roman"/>
          <w:sz w:val="24"/>
          <w:szCs w:val="24"/>
        </w:rPr>
        <w:t xml:space="preserve"> by having subjects complete a visual </w:t>
      </w:r>
      <w:r w:rsidR="003A6DFB">
        <w:rPr>
          <w:rFonts w:ascii="Times New Roman" w:hAnsi="Times New Roman"/>
          <w:sz w:val="24"/>
          <w:szCs w:val="24"/>
        </w:rPr>
        <w:t>WM</w:t>
      </w:r>
      <w:r w:rsidR="00CB7EC5">
        <w:rPr>
          <w:rFonts w:ascii="Times New Roman" w:hAnsi="Times New Roman"/>
          <w:sz w:val="24"/>
          <w:szCs w:val="24"/>
        </w:rPr>
        <w:t>C</w:t>
      </w:r>
      <w:r>
        <w:rPr>
          <w:rFonts w:ascii="Times New Roman" w:hAnsi="Times New Roman"/>
          <w:sz w:val="24"/>
          <w:szCs w:val="24"/>
        </w:rPr>
        <w:t xml:space="preserve"> task (change detection task; Luck &amp; Vogel, 1997) and a task designed to assess how effective subjects are at filtering information out of </w:t>
      </w:r>
      <w:r w:rsidR="00CB7EC5">
        <w:rPr>
          <w:rFonts w:ascii="Times New Roman" w:hAnsi="Times New Roman"/>
          <w:sz w:val="24"/>
          <w:szCs w:val="24"/>
        </w:rPr>
        <w:t xml:space="preserve">working memory </w:t>
      </w:r>
      <w:r>
        <w:rPr>
          <w:rFonts w:ascii="Times New Roman" w:hAnsi="Times New Roman"/>
          <w:sz w:val="24"/>
          <w:szCs w:val="24"/>
        </w:rPr>
        <w:t xml:space="preserve">(adapted from Vogel, </w:t>
      </w:r>
      <w:proofErr w:type="spellStart"/>
      <w:r>
        <w:rPr>
          <w:rFonts w:ascii="Times New Roman" w:hAnsi="Times New Roman"/>
          <w:sz w:val="24"/>
          <w:szCs w:val="24"/>
        </w:rPr>
        <w:t>McCollough</w:t>
      </w:r>
      <w:proofErr w:type="spellEnd"/>
      <w:r>
        <w:rPr>
          <w:rFonts w:ascii="Times New Roman" w:hAnsi="Times New Roman"/>
          <w:sz w:val="24"/>
          <w:szCs w:val="24"/>
        </w:rPr>
        <w:t xml:space="preserve">, &amp; </w:t>
      </w:r>
      <w:proofErr w:type="spellStart"/>
      <w:r>
        <w:rPr>
          <w:rFonts w:ascii="Times New Roman" w:hAnsi="Times New Roman"/>
          <w:sz w:val="24"/>
          <w:szCs w:val="24"/>
        </w:rPr>
        <w:t>Machizawa</w:t>
      </w:r>
      <w:proofErr w:type="spellEnd"/>
      <w:r>
        <w:rPr>
          <w:rFonts w:ascii="Times New Roman" w:hAnsi="Times New Roman"/>
          <w:sz w:val="24"/>
          <w:szCs w:val="24"/>
        </w:rPr>
        <w:t>, 2005). Visual WM</w:t>
      </w:r>
      <w:r w:rsidR="00CB7EC5">
        <w:rPr>
          <w:rFonts w:ascii="Times New Roman" w:hAnsi="Times New Roman"/>
          <w:sz w:val="24"/>
          <w:szCs w:val="24"/>
        </w:rPr>
        <w:t>C</w:t>
      </w:r>
      <w:r>
        <w:rPr>
          <w:rFonts w:ascii="Times New Roman" w:hAnsi="Times New Roman"/>
          <w:sz w:val="24"/>
          <w:szCs w:val="24"/>
        </w:rPr>
        <w:t xml:space="preserve"> was positively related to filtering efficiency, but only filtering efficiency was related to AB. Better filterers had smaller </w:t>
      </w:r>
      <w:proofErr w:type="spellStart"/>
      <w:r>
        <w:rPr>
          <w:rFonts w:ascii="Times New Roman" w:hAnsi="Times New Roman"/>
          <w:sz w:val="24"/>
          <w:szCs w:val="24"/>
        </w:rPr>
        <w:t>ABs.</w:t>
      </w:r>
      <w:proofErr w:type="spellEnd"/>
      <w:r>
        <w:rPr>
          <w:rFonts w:ascii="Times New Roman" w:hAnsi="Times New Roman"/>
          <w:sz w:val="24"/>
          <w:szCs w:val="24"/>
        </w:rPr>
        <w:t xml:space="preserve"> Visual WM</w:t>
      </w:r>
      <w:r w:rsidR="00CB7EC5">
        <w:rPr>
          <w:rFonts w:ascii="Times New Roman" w:hAnsi="Times New Roman"/>
          <w:sz w:val="24"/>
          <w:szCs w:val="24"/>
        </w:rPr>
        <w:t>C</w:t>
      </w:r>
      <w:r>
        <w:rPr>
          <w:rFonts w:ascii="Times New Roman" w:hAnsi="Times New Roman"/>
          <w:sz w:val="24"/>
          <w:szCs w:val="24"/>
        </w:rPr>
        <w:t xml:space="preserve"> showed no relation to the AB. </w:t>
      </w:r>
      <w:proofErr w:type="spellStart"/>
      <w:r>
        <w:rPr>
          <w:rFonts w:ascii="Times New Roman" w:hAnsi="Times New Roman"/>
          <w:sz w:val="24"/>
          <w:szCs w:val="24"/>
        </w:rPr>
        <w:t>Arnell</w:t>
      </w:r>
      <w:proofErr w:type="spellEnd"/>
      <w:r>
        <w:rPr>
          <w:rFonts w:ascii="Times New Roman" w:hAnsi="Times New Roman"/>
          <w:sz w:val="24"/>
          <w:szCs w:val="24"/>
        </w:rPr>
        <w:t xml:space="preserve"> and </w:t>
      </w:r>
      <w:proofErr w:type="spellStart"/>
      <w:r>
        <w:rPr>
          <w:rFonts w:ascii="Times New Roman" w:hAnsi="Times New Roman"/>
          <w:sz w:val="24"/>
          <w:szCs w:val="24"/>
        </w:rPr>
        <w:t>Stubitz’s</w:t>
      </w:r>
      <w:proofErr w:type="spellEnd"/>
      <w:r>
        <w:rPr>
          <w:rFonts w:ascii="Times New Roman" w:hAnsi="Times New Roman"/>
          <w:sz w:val="24"/>
          <w:szCs w:val="24"/>
        </w:rPr>
        <w:t xml:space="preserve"> results suggest that WMC is related to the AB because of selective attention processes. That is, </w:t>
      </w:r>
      <w:r w:rsidR="00433191">
        <w:rPr>
          <w:rFonts w:ascii="Times New Roman" w:hAnsi="Times New Roman"/>
          <w:sz w:val="24"/>
          <w:szCs w:val="24"/>
        </w:rPr>
        <w:t>lower-WMC subjects</w:t>
      </w:r>
      <w:r>
        <w:rPr>
          <w:rFonts w:ascii="Times New Roman" w:hAnsi="Times New Roman"/>
          <w:sz w:val="24"/>
          <w:szCs w:val="24"/>
        </w:rPr>
        <w:t xml:space="preserve"> permit at least some distractors (on some occasions) to progress through the first stage of processing into the more intensive second stage, thereby interfering with the identification and reporting of the second target. </w:t>
      </w:r>
    </w:p>
    <w:p w:rsidR="009155C8" w:rsidRDefault="009155C8" w:rsidP="009A73B3">
      <w:pPr>
        <w:spacing w:after="0" w:line="480" w:lineRule="auto"/>
        <w:ind w:firstLine="720"/>
        <w:rPr>
          <w:rFonts w:ascii="Times New Roman" w:hAnsi="Times New Roman"/>
          <w:sz w:val="24"/>
          <w:szCs w:val="24"/>
        </w:rPr>
      </w:pPr>
    </w:p>
    <w:p w:rsidR="00903C0A" w:rsidRDefault="0055495F" w:rsidP="0055495F">
      <w:pPr>
        <w:spacing w:after="0" w:line="480" w:lineRule="auto"/>
        <w:ind w:firstLine="720"/>
        <w:rPr>
          <w:rFonts w:ascii="Times New Roman" w:hAnsi="Times New Roman"/>
          <w:sz w:val="24"/>
          <w:szCs w:val="24"/>
        </w:rPr>
      </w:pPr>
      <w:proofErr w:type="spellStart"/>
      <w:proofErr w:type="gramStart"/>
      <w:r>
        <w:rPr>
          <w:rFonts w:ascii="Times New Roman" w:hAnsi="Times New Roman"/>
          <w:i/>
          <w:sz w:val="24"/>
          <w:szCs w:val="24"/>
        </w:rPr>
        <w:t>Inattentional</w:t>
      </w:r>
      <w:proofErr w:type="spellEnd"/>
      <w:r>
        <w:rPr>
          <w:rFonts w:ascii="Times New Roman" w:hAnsi="Times New Roman"/>
          <w:i/>
          <w:sz w:val="24"/>
          <w:szCs w:val="24"/>
        </w:rPr>
        <w:t xml:space="preserve"> b</w:t>
      </w:r>
      <w:r w:rsidRPr="00B21C2C">
        <w:rPr>
          <w:rFonts w:ascii="Times New Roman" w:hAnsi="Times New Roman"/>
          <w:i/>
          <w:sz w:val="24"/>
          <w:szCs w:val="24"/>
        </w:rPr>
        <w:t>lindness</w:t>
      </w:r>
      <w:r>
        <w:rPr>
          <w:rFonts w:ascii="Times New Roman" w:hAnsi="Times New Roman"/>
          <w:sz w:val="24"/>
          <w:szCs w:val="24"/>
        </w:rPr>
        <w:t>.</w:t>
      </w:r>
      <w:proofErr w:type="gramEnd"/>
      <w:r>
        <w:rPr>
          <w:rFonts w:ascii="Times New Roman" w:hAnsi="Times New Roman"/>
          <w:sz w:val="24"/>
          <w:szCs w:val="24"/>
        </w:rPr>
        <w:t xml:space="preserve"> When a person fails to consciously detect an unexpected stimulus while they are performing another demanding task, they are said to experience </w:t>
      </w:r>
      <w:proofErr w:type="spellStart"/>
      <w:r>
        <w:rPr>
          <w:rFonts w:ascii="Times New Roman" w:hAnsi="Times New Roman"/>
          <w:sz w:val="24"/>
          <w:szCs w:val="24"/>
        </w:rPr>
        <w:t>inattentional</w:t>
      </w:r>
      <w:proofErr w:type="spellEnd"/>
      <w:r>
        <w:rPr>
          <w:rFonts w:ascii="Times New Roman" w:hAnsi="Times New Roman"/>
          <w:sz w:val="24"/>
          <w:szCs w:val="24"/>
        </w:rPr>
        <w:t xml:space="preserve"> blindness (IB; Mack &amp; Rock, 1998). IB is considered a consequence of selective attention (</w:t>
      </w:r>
      <w:proofErr w:type="spellStart"/>
      <w:r>
        <w:rPr>
          <w:rFonts w:ascii="Times New Roman" w:hAnsi="Times New Roman"/>
          <w:sz w:val="24"/>
          <w:szCs w:val="24"/>
        </w:rPr>
        <w:t>Neisser</w:t>
      </w:r>
      <w:proofErr w:type="spellEnd"/>
      <w:r>
        <w:rPr>
          <w:rFonts w:ascii="Times New Roman" w:hAnsi="Times New Roman"/>
          <w:sz w:val="24"/>
          <w:szCs w:val="24"/>
        </w:rPr>
        <w:t xml:space="preserve">, 1979). That is, the unexpected stimulus is undetected because attention is selectively focused on expected “task-relevant” dimensions. Because of </w:t>
      </w:r>
      <w:r w:rsidR="00433191">
        <w:rPr>
          <w:rFonts w:ascii="Times New Roman" w:hAnsi="Times New Roman"/>
          <w:sz w:val="24"/>
          <w:szCs w:val="24"/>
        </w:rPr>
        <w:t>higher-WMC subjects</w:t>
      </w:r>
      <w:r>
        <w:rPr>
          <w:rFonts w:ascii="Times New Roman" w:hAnsi="Times New Roman"/>
          <w:sz w:val="24"/>
          <w:szCs w:val="24"/>
        </w:rPr>
        <w:t>’ seemingly superior selective attention abilities in dichotic listening</w:t>
      </w:r>
      <w:r w:rsidR="004250B0">
        <w:rPr>
          <w:rFonts w:ascii="Times New Roman" w:hAnsi="Times New Roman"/>
          <w:sz w:val="24"/>
          <w:szCs w:val="24"/>
        </w:rPr>
        <w:t xml:space="preserve"> </w:t>
      </w:r>
      <w:r>
        <w:rPr>
          <w:rFonts w:ascii="Times New Roman" w:hAnsi="Times New Roman"/>
          <w:sz w:val="24"/>
          <w:szCs w:val="24"/>
        </w:rPr>
        <w:t xml:space="preserve">and </w:t>
      </w:r>
      <w:proofErr w:type="spellStart"/>
      <w:r>
        <w:rPr>
          <w:rFonts w:ascii="Times New Roman" w:hAnsi="Times New Roman"/>
          <w:sz w:val="24"/>
          <w:szCs w:val="24"/>
        </w:rPr>
        <w:t>attentional</w:t>
      </w:r>
      <w:proofErr w:type="spellEnd"/>
      <w:r>
        <w:rPr>
          <w:rFonts w:ascii="Times New Roman" w:hAnsi="Times New Roman"/>
          <w:sz w:val="24"/>
          <w:szCs w:val="24"/>
        </w:rPr>
        <w:t xml:space="preserve"> blink tasks</w:t>
      </w:r>
      <w:r w:rsidR="004250B0">
        <w:rPr>
          <w:rFonts w:ascii="Times New Roman" w:hAnsi="Times New Roman"/>
          <w:sz w:val="24"/>
          <w:szCs w:val="24"/>
        </w:rPr>
        <w:t>,</w:t>
      </w:r>
      <w:r>
        <w:rPr>
          <w:rFonts w:ascii="Times New Roman" w:hAnsi="Times New Roman"/>
          <w:sz w:val="24"/>
          <w:szCs w:val="24"/>
        </w:rPr>
        <w:t xml:space="preserve"> we may expect </w:t>
      </w:r>
      <w:r w:rsidR="00433191">
        <w:rPr>
          <w:rFonts w:ascii="Times New Roman" w:hAnsi="Times New Roman"/>
          <w:sz w:val="24"/>
          <w:szCs w:val="24"/>
        </w:rPr>
        <w:t>higher-WMC subjects</w:t>
      </w:r>
      <w:r>
        <w:rPr>
          <w:rFonts w:ascii="Times New Roman" w:hAnsi="Times New Roman"/>
          <w:sz w:val="24"/>
          <w:szCs w:val="24"/>
        </w:rPr>
        <w:t xml:space="preserve"> to experience more IB. </w:t>
      </w:r>
      <w:proofErr w:type="spellStart"/>
      <w:r>
        <w:rPr>
          <w:rFonts w:ascii="Times New Roman" w:hAnsi="Times New Roman"/>
          <w:sz w:val="24"/>
          <w:szCs w:val="24"/>
        </w:rPr>
        <w:t>Seegmiller</w:t>
      </w:r>
      <w:proofErr w:type="spellEnd"/>
      <w:r>
        <w:rPr>
          <w:rFonts w:ascii="Times New Roman" w:hAnsi="Times New Roman"/>
          <w:sz w:val="24"/>
          <w:szCs w:val="24"/>
        </w:rPr>
        <w:t xml:space="preserve">, Watson, and </w:t>
      </w:r>
      <w:proofErr w:type="spellStart"/>
      <w:r>
        <w:rPr>
          <w:rFonts w:ascii="Times New Roman" w:hAnsi="Times New Roman"/>
          <w:sz w:val="24"/>
          <w:szCs w:val="24"/>
        </w:rPr>
        <w:t>Strayer</w:t>
      </w:r>
      <w:proofErr w:type="spellEnd"/>
      <w:r>
        <w:rPr>
          <w:rFonts w:ascii="Times New Roman" w:hAnsi="Times New Roman"/>
          <w:sz w:val="24"/>
          <w:szCs w:val="24"/>
        </w:rPr>
        <w:t xml:space="preserve"> (2011) tested this hypothesis by having subjects watch a video (from Simon &amp; </w:t>
      </w:r>
      <w:proofErr w:type="spellStart"/>
      <w:r>
        <w:rPr>
          <w:rFonts w:ascii="Times New Roman" w:hAnsi="Times New Roman"/>
          <w:sz w:val="24"/>
          <w:szCs w:val="24"/>
        </w:rPr>
        <w:t>Chabris</w:t>
      </w:r>
      <w:proofErr w:type="spellEnd"/>
      <w:r>
        <w:rPr>
          <w:rFonts w:ascii="Times New Roman" w:hAnsi="Times New Roman"/>
          <w:sz w:val="24"/>
          <w:szCs w:val="24"/>
        </w:rPr>
        <w:t>, 1999) where the subjects were instructed to count the number of passes made by basketball players. Unexpectedly, a person in a gorilla suit walked across the screen</w:t>
      </w:r>
      <w:r w:rsidR="00951E75">
        <w:rPr>
          <w:rFonts w:ascii="Times New Roman" w:hAnsi="Times New Roman"/>
          <w:sz w:val="24"/>
          <w:szCs w:val="24"/>
        </w:rPr>
        <w:t xml:space="preserve"> about halfway through the 24 second video</w:t>
      </w:r>
      <w:r>
        <w:rPr>
          <w:rFonts w:ascii="Times New Roman" w:hAnsi="Times New Roman"/>
          <w:sz w:val="24"/>
          <w:szCs w:val="24"/>
        </w:rPr>
        <w:t xml:space="preserve">. Here, </w:t>
      </w:r>
      <w:r w:rsidR="00951E75">
        <w:rPr>
          <w:rFonts w:ascii="Times New Roman" w:hAnsi="Times New Roman"/>
          <w:sz w:val="24"/>
          <w:szCs w:val="24"/>
        </w:rPr>
        <w:t xml:space="preserve">when subjects were accurate in the monitoring task, </w:t>
      </w:r>
      <w:r>
        <w:rPr>
          <w:rFonts w:ascii="Times New Roman" w:hAnsi="Times New Roman"/>
          <w:sz w:val="24"/>
          <w:szCs w:val="24"/>
        </w:rPr>
        <w:t xml:space="preserve">higher WMC led to </w:t>
      </w:r>
      <w:r w:rsidRPr="00525DD0">
        <w:rPr>
          <w:rFonts w:ascii="Times New Roman" w:hAnsi="Times New Roman"/>
          <w:i/>
          <w:sz w:val="24"/>
          <w:szCs w:val="24"/>
        </w:rPr>
        <w:t>better</w:t>
      </w:r>
      <w:r>
        <w:rPr>
          <w:rFonts w:ascii="Times New Roman" w:hAnsi="Times New Roman"/>
          <w:sz w:val="24"/>
          <w:szCs w:val="24"/>
        </w:rPr>
        <w:t xml:space="preserve"> detection of an unexpected stimulus (67% </w:t>
      </w:r>
      <w:r w:rsidR="00327CE6">
        <w:rPr>
          <w:rFonts w:ascii="Times New Roman" w:hAnsi="Times New Roman"/>
          <w:sz w:val="24"/>
          <w:szCs w:val="24"/>
        </w:rPr>
        <w:t xml:space="preserve">of </w:t>
      </w:r>
      <w:r>
        <w:rPr>
          <w:rFonts w:ascii="Times New Roman" w:hAnsi="Times New Roman"/>
          <w:sz w:val="24"/>
          <w:szCs w:val="24"/>
        </w:rPr>
        <w:t xml:space="preserve">higher </w:t>
      </w:r>
      <w:proofErr w:type="spellStart"/>
      <w:r>
        <w:rPr>
          <w:rFonts w:ascii="Times New Roman" w:hAnsi="Times New Roman"/>
          <w:sz w:val="24"/>
          <w:szCs w:val="24"/>
        </w:rPr>
        <w:t>Ospan</w:t>
      </w:r>
      <w:proofErr w:type="spellEnd"/>
      <w:r>
        <w:rPr>
          <w:rFonts w:ascii="Times New Roman" w:hAnsi="Times New Roman"/>
          <w:sz w:val="24"/>
          <w:szCs w:val="24"/>
        </w:rPr>
        <w:t xml:space="preserve"> </w:t>
      </w:r>
      <w:r w:rsidR="00327CE6">
        <w:rPr>
          <w:rFonts w:ascii="Times New Roman" w:hAnsi="Times New Roman"/>
          <w:sz w:val="24"/>
          <w:szCs w:val="24"/>
        </w:rPr>
        <w:t xml:space="preserve">subjects noticed </w:t>
      </w:r>
      <w:r>
        <w:rPr>
          <w:rFonts w:ascii="Times New Roman" w:hAnsi="Times New Roman"/>
          <w:sz w:val="24"/>
          <w:szCs w:val="24"/>
        </w:rPr>
        <w:t xml:space="preserve">vs. 36% </w:t>
      </w:r>
      <w:r w:rsidR="00327CE6">
        <w:rPr>
          <w:rFonts w:ascii="Times New Roman" w:hAnsi="Times New Roman"/>
          <w:sz w:val="24"/>
          <w:szCs w:val="24"/>
        </w:rPr>
        <w:t xml:space="preserve">of </w:t>
      </w:r>
      <w:r>
        <w:rPr>
          <w:rFonts w:ascii="Times New Roman" w:hAnsi="Times New Roman"/>
          <w:sz w:val="24"/>
          <w:szCs w:val="24"/>
        </w:rPr>
        <w:lastRenderedPageBreak/>
        <w:t xml:space="preserve">lower </w:t>
      </w:r>
      <w:proofErr w:type="spellStart"/>
      <w:r>
        <w:rPr>
          <w:rFonts w:ascii="Times New Roman" w:hAnsi="Times New Roman"/>
          <w:sz w:val="24"/>
          <w:szCs w:val="24"/>
        </w:rPr>
        <w:t>Ospan</w:t>
      </w:r>
      <w:proofErr w:type="spellEnd"/>
      <w:r w:rsidR="00327CE6">
        <w:rPr>
          <w:rFonts w:ascii="Times New Roman" w:hAnsi="Times New Roman"/>
          <w:sz w:val="24"/>
          <w:szCs w:val="24"/>
        </w:rPr>
        <w:t xml:space="preserve"> subjects</w:t>
      </w:r>
      <w:r>
        <w:rPr>
          <w:rFonts w:ascii="Times New Roman" w:hAnsi="Times New Roman"/>
          <w:sz w:val="24"/>
          <w:szCs w:val="24"/>
        </w:rPr>
        <w:t>).</w:t>
      </w:r>
      <w:r w:rsidR="00951E75">
        <w:rPr>
          <w:rFonts w:ascii="Times New Roman" w:hAnsi="Times New Roman"/>
          <w:sz w:val="24"/>
          <w:szCs w:val="24"/>
        </w:rPr>
        <w:t xml:space="preserve"> However, when subjects in </w:t>
      </w:r>
      <w:proofErr w:type="spellStart"/>
      <w:r w:rsidR="00951E75">
        <w:rPr>
          <w:rFonts w:ascii="Times New Roman" w:hAnsi="Times New Roman"/>
          <w:sz w:val="24"/>
          <w:szCs w:val="24"/>
        </w:rPr>
        <w:t>Seegmiller</w:t>
      </w:r>
      <w:proofErr w:type="spellEnd"/>
      <w:r w:rsidR="00951E75">
        <w:rPr>
          <w:rFonts w:ascii="Times New Roman" w:hAnsi="Times New Roman"/>
          <w:sz w:val="24"/>
          <w:szCs w:val="24"/>
        </w:rPr>
        <w:t xml:space="preserve"> et al. </w:t>
      </w:r>
      <w:proofErr w:type="spellStart"/>
      <w:r w:rsidR="00951E75">
        <w:rPr>
          <w:rFonts w:ascii="Times New Roman" w:hAnsi="Times New Roman"/>
          <w:sz w:val="24"/>
          <w:szCs w:val="24"/>
        </w:rPr>
        <w:t>were</w:t>
      </w:r>
      <w:proofErr w:type="spellEnd"/>
      <w:r w:rsidR="00951E75">
        <w:rPr>
          <w:rFonts w:ascii="Times New Roman" w:hAnsi="Times New Roman"/>
          <w:sz w:val="24"/>
          <w:szCs w:val="24"/>
        </w:rPr>
        <w:t xml:space="preserve"> not accurate in the monitoring task, no WMC-related differences were found</w:t>
      </w:r>
      <w:r w:rsidR="00925738">
        <w:rPr>
          <w:rFonts w:ascii="Times New Roman" w:hAnsi="Times New Roman"/>
          <w:sz w:val="24"/>
          <w:szCs w:val="24"/>
        </w:rPr>
        <w:t xml:space="preserve">. </w:t>
      </w:r>
      <w:r w:rsidR="00903C0A">
        <w:rPr>
          <w:rFonts w:ascii="Times New Roman" w:hAnsi="Times New Roman"/>
          <w:sz w:val="24"/>
          <w:szCs w:val="24"/>
        </w:rPr>
        <w:t xml:space="preserve"> </w:t>
      </w:r>
    </w:p>
    <w:p w:rsidR="00903C0A" w:rsidRDefault="0055495F" w:rsidP="0055495F">
      <w:pPr>
        <w:spacing w:after="0" w:line="480" w:lineRule="auto"/>
        <w:ind w:firstLine="720"/>
        <w:rPr>
          <w:rFonts w:ascii="Times New Roman" w:hAnsi="Times New Roman"/>
          <w:sz w:val="24"/>
          <w:szCs w:val="24"/>
        </w:rPr>
      </w:pPr>
      <w:r>
        <w:rPr>
          <w:rFonts w:ascii="Times New Roman" w:hAnsi="Times New Roman"/>
          <w:sz w:val="24"/>
          <w:szCs w:val="24"/>
        </w:rPr>
        <w:t xml:space="preserve">Hannon and Richards (2010) found that higher </w:t>
      </w:r>
      <w:proofErr w:type="spellStart"/>
      <w:r>
        <w:rPr>
          <w:rFonts w:ascii="Times New Roman" w:hAnsi="Times New Roman"/>
          <w:sz w:val="24"/>
          <w:szCs w:val="24"/>
        </w:rPr>
        <w:t>Ospan</w:t>
      </w:r>
      <w:proofErr w:type="spellEnd"/>
      <w:r>
        <w:rPr>
          <w:rFonts w:ascii="Times New Roman" w:hAnsi="Times New Roman"/>
          <w:sz w:val="24"/>
          <w:szCs w:val="24"/>
        </w:rPr>
        <w:t xml:space="preserve"> score</w:t>
      </w:r>
      <w:r w:rsidR="004250B0">
        <w:rPr>
          <w:rFonts w:ascii="Times New Roman" w:hAnsi="Times New Roman"/>
          <w:sz w:val="24"/>
          <w:szCs w:val="24"/>
        </w:rPr>
        <w:t>r</w:t>
      </w:r>
      <w:r>
        <w:rPr>
          <w:rFonts w:ascii="Times New Roman" w:hAnsi="Times New Roman"/>
          <w:sz w:val="24"/>
          <w:szCs w:val="24"/>
        </w:rPr>
        <w:t xml:space="preserve">s detect the unexpected stimulus more than lower </w:t>
      </w:r>
      <w:proofErr w:type="spellStart"/>
      <w:r>
        <w:rPr>
          <w:rFonts w:ascii="Times New Roman" w:hAnsi="Times New Roman"/>
          <w:sz w:val="24"/>
          <w:szCs w:val="24"/>
        </w:rPr>
        <w:t>Ospan</w:t>
      </w:r>
      <w:proofErr w:type="spellEnd"/>
      <w:r>
        <w:rPr>
          <w:rFonts w:ascii="Times New Roman" w:hAnsi="Times New Roman"/>
          <w:sz w:val="24"/>
          <w:szCs w:val="24"/>
        </w:rPr>
        <w:t xml:space="preserve"> scorers. They had subjects complete an </w:t>
      </w:r>
      <w:proofErr w:type="spellStart"/>
      <w:r>
        <w:rPr>
          <w:rFonts w:ascii="Times New Roman" w:hAnsi="Times New Roman"/>
          <w:sz w:val="24"/>
          <w:szCs w:val="24"/>
        </w:rPr>
        <w:t>Ospan</w:t>
      </w:r>
      <w:proofErr w:type="spellEnd"/>
      <w:r>
        <w:rPr>
          <w:rFonts w:ascii="Times New Roman" w:hAnsi="Times New Roman"/>
          <w:sz w:val="24"/>
          <w:szCs w:val="24"/>
        </w:rPr>
        <w:t xml:space="preserve"> task, a visual </w:t>
      </w:r>
      <w:r w:rsidR="003A6DFB">
        <w:rPr>
          <w:rFonts w:ascii="Times New Roman" w:hAnsi="Times New Roman"/>
          <w:sz w:val="24"/>
          <w:szCs w:val="24"/>
        </w:rPr>
        <w:t>WM</w:t>
      </w:r>
      <w:r>
        <w:rPr>
          <w:rFonts w:ascii="Times New Roman" w:hAnsi="Times New Roman"/>
          <w:sz w:val="24"/>
          <w:szCs w:val="24"/>
        </w:rPr>
        <w:t xml:space="preserve"> task (change detection task; Luck &amp; Vogel, 1997), and an IB task. Hannon and Richards’ IB task had subjects monitor white and black letters as they moved around a computer screen. Subjects had to count how many times the white letters touched the edge of the display while ignoring the plight of the black letters. After 5 seconds of this continuous monitoring task, a red plus crossed the center of the display. In a logistic regression model with age, gender, visual </w:t>
      </w:r>
      <w:r w:rsidR="00411117">
        <w:rPr>
          <w:rFonts w:ascii="Times New Roman" w:hAnsi="Times New Roman"/>
          <w:sz w:val="24"/>
          <w:szCs w:val="24"/>
        </w:rPr>
        <w:t>WMC</w:t>
      </w:r>
      <w:r>
        <w:rPr>
          <w:rFonts w:ascii="Times New Roman" w:hAnsi="Times New Roman"/>
          <w:sz w:val="24"/>
          <w:szCs w:val="24"/>
        </w:rPr>
        <w:t xml:space="preserve"> and </w:t>
      </w:r>
      <w:proofErr w:type="spellStart"/>
      <w:r>
        <w:rPr>
          <w:rFonts w:ascii="Times New Roman" w:hAnsi="Times New Roman"/>
          <w:sz w:val="24"/>
          <w:szCs w:val="24"/>
        </w:rPr>
        <w:t>Ospan</w:t>
      </w:r>
      <w:proofErr w:type="spellEnd"/>
      <w:r>
        <w:rPr>
          <w:rFonts w:ascii="Times New Roman" w:hAnsi="Times New Roman"/>
          <w:sz w:val="24"/>
          <w:szCs w:val="24"/>
        </w:rPr>
        <w:t xml:space="preserve"> scores as predictors, only </w:t>
      </w:r>
      <w:proofErr w:type="spellStart"/>
      <w:r>
        <w:rPr>
          <w:rFonts w:ascii="Times New Roman" w:hAnsi="Times New Roman"/>
          <w:sz w:val="24"/>
          <w:szCs w:val="24"/>
        </w:rPr>
        <w:t>Ospan</w:t>
      </w:r>
      <w:proofErr w:type="spellEnd"/>
      <w:r>
        <w:rPr>
          <w:rFonts w:ascii="Times New Roman" w:hAnsi="Times New Roman"/>
          <w:sz w:val="24"/>
          <w:szCs w:val="24"/>
        </w:rPr>
        <w:t xml:space="preserve"> performance predicted </w:t>
      </w:r>
      <w:proofErr w:type="spellStart"/>
      <w:r>
        <w:rPr>
          <w:rFonts w:ascii="Times New Roman" w:hAnsi="Times New Roman"/>
          <w:sz w:val="24"/>
          <w:szCs w:val="24"/>
        </w:rPr>
        <w:t>inattentional</w:t>
      </w:r>
      <w:proofErr w:type="spellEnd"/>
      <w:r>
        <w:rPr>
          <w:rFonts w:ascii="Times New Roman" w:hAnsi="Times New Roman"/>
          <w:sz w:val="24"/>
          <w:szCs w:val="24"/>
        </w:rPr>
        <w:t xml:space="preserve"> blindness. </w:t>
      </w:r>
    </w:p>
    <w:p w:rsidR="00903C0A" w:rsidRDefault="0055495F" w:rsidP="0055495F">
      <w:pPr>
        <w:spacing w:after="0" w:line="480" w:lineRule="auto"/>
        <w:ind w:firstLine="720"/>
        <w:rPr>
          <w:rFonts w:ascii="Times New Roman" w:hAnsi="Times New Roman"/>
          <w:sz w:val="24"/>
          <w:szCs w:val="24"/>
        </w:rPr>
      </w:pPr>
      <w:r>
        <w:rPr>
          <w:rFonts w:ascii="Times New Roman" w:hAnsi="Times New Roman"/>
          <w:sz w:val="24"/>
          <w:szCs w:val="24"/>
        </w:rPr>
        <w:t xml:space="preserve">Using the same IB task, Richards, Hannon, and </w:t>
      </w:r>
      <w:proofErr w:type="spellStart"/>
      <w:r>
        <w:rPr>
          <w:rFonts w:ascii="Times New Roman" w:hAnsi="Times New Roman"/>
          <w:sz w:val="24"/>
          <w:szCs w:val="24"/>
        </w:rPr>
        <w:t>Deraksham</w:t>
      </w:r>
      <w:proofErr w:type="spellEnd"/>
      <w:r>
        <w:rPr>
          <w:rFonts w:ascii="Times New Roman" w:hAnsi="Times New Roman"/>
          <w:sz w:val="24"/>
          <w:szCs w:val="24"/>
        </w:rPr>
        <w:t xml:space="preserve"> (2010) examined measures of inhibition, WMC, and processing style as potential predictors of IB and, again, found that only </w:t>
      </w:r>
      <w:proofErr w:type="spellStart"/>
      <w:r>
        <w:rPr>
          <w:rFonts w:ascii="Times New Roman" w:hAnsi="Times New Roman"/>
          <w:sz w:val="24"/>
          <w:szCs w:val="24"/>
        </w:rPr>
        <w:t>Ospan</w:t>
      </w:r>
      <w:proofErr w:type="spellEnd"/>
      <w:r>
        <w:rPr>
          <w:rFonts w:ascii="Times New Roman" w:hAnsi="Times New Roman"/>
          <w:sz w:val="24"/>
          <w:szCs w:val="24"/>
        </w:rPr>
        <w:t xml:space="preserve"> predicted IB with higher </w:t>
      </w:r>
      <w:proofErr w:type="spellStart"/>
      <w:r>
        <w:rPr>
          <w:rFonts w:ascii="Times New Roman" w:hAnsi="Times New Roman"/>
          <w:sz w:val="24"/>
          <w:szCs w:val="24"/>
        </w:rPr>
        <w:t>O</w:t>
      </w:r>
      <w:r w:rsidR="00AA697C">
        <w:rPr>
          <w:rFonts w:ascii="Times New Roman" w:hAnsi="Times New Roman"/>
          <w:sz w:val="24"/>
          <w:szCs w:val="24"/>
        </w:rPr>
        <w:t>sp</w:t>
      </w:r>
      <w:r>
        <w:rPr>
          <w:rFonts w:ascii="Times New Roman" w:hAnsi="Times New Roman"/>
          <w:sz w:val="24"/>
          <w:szCs w:val="24"/>
        </w:rPr>
        <w:t>an</w:t>
      </w:r>
      <w:proofErr w:type="spellEnd"/>
      <w:r>
        <w:rPr>
          <w:rFonts w:ascii="Times New Roman" w:hAnsi="Times New Roman"/>
          <w:sz w:val="24"/>
          <w:szCs w:val="24"/>
        </w:rPr>
        <w:t xml:space="preserve"> scorers experiencing less IB.</w:t>
      </w:r>
    </w:p>
    <w:p w:rsidR="0055495F" w:rsidRDefault="0055495F" w:rsidP="0055495F">
      <w:pPr>
        <w:spacing w:after="0" w:line="480" w:lineRule="auto"/>
        <w:ind w:firstLine="720"/>
        <w:rPr>
          <w:rFonts w:ascii="Times New Roman" w:hAnsi="Times New Roman"/>
          <w:sz w:val="24"/>
          <w:szCs w:val="24"/>
        </w:rPr>
      </w:pPr>
      <w:r>
        <w:rPr>
          <w:rFonts w:ascii="Times New Roman" w:hAnsi="Times New Roman"/>
          <w:sz w:val="24"/>
          <w:szCs w:val="24"/>
        </w:rPr>
        <w:t xml:space="preserve"> Recently, </w:t>
      </w:r>
      <w:proofErr w:type="spellStart"/>
      <w:r>
        <w:rPr>
          <w:rFonts w:ascii="Times New Roman" w:hAnsi="Times New Roman"/>
          <w:sz w:val="24"/>
          <w:szCs w:val="24"/>
        </w:rPr>
        <w:t>Bredemeier</w:t>
      </w:r>
      <w:proofErr w:type="spellEnd"/>
      <w:r>
        <w:rPr>
          <w:rFonts w:ascii="Times New Roman" w:hAnsi="Times New Roman"/>
          <w:sz w:val="24"/>
          <w:szCs w:val="24"/>
        </w:rPr>
        <w:t xml:space="preserve"> and Simons (2012) failed to replicate the negative association between </w:t>
      </w:r>
      <w:proofErr w:type="spellStart"/>
      <w:r>
        <w:rPr>
          <w:rFonts w:ascii="Times New Roman" w:hAnsi="Times New Roman"/>
          <w:sz w:val="24"/>
          <w:szCs w:val="24"/>
        </w:rPr>
        <w:t>Ospan</w:t>
      </w:r>
      <w:proofErr w:type="spellEnd"/>
      <w:r>
        <w:rPr>
          <w:rFonts w:ascii="Times New Roman" w:hAnsi="Times New Roman"/>
          <w:sz w:val="24"/>
          <w:szCs w:val="24"/>
        </w:rPr>
        <w:t xml:space="preserve"> and IB.  They used a more demanding monitoring task and the unexpected stimuli was less salient then in the previous work. Overall, their subjects only noticed the unexpected stimuli 27% percent of the time —which is lower than in the previous individual differences studies.</w:t>
      </w:r>
      <w:r w:rsidR="00327CE6">
        <w:rPr>
          <w:rFonts w:ascii="Times New Roman" w:hAnsi="Times New Roman"/>
          <w:sz w:val="24"/>
          <w:szCs w:val="24"/>
        </w:rPr>
        <w:t xml:space="preserve"> </w:t>
      </w:r>
      <w:proofErr w:type="spellStart"/>
      <w:r w:rsidR="00327CE6">
        <w:rPr>
          <w:rFonts w:ascii="Times New Roman" w:hAnsi="Times New Roman"/>
          <w:sz w:val="24"/>
          <w:szCs w:val="24"/>
        </w:rPr>
        <w:t>Bredemeier</w:t>
      </w:r>
      <w:proofErr w:type="spellEnd"/>
      <w:r w:rsidR="00327CE6">
        <w:rPr>
          <w:rFonts w:ascii="Times New Roman" w:hAnsi="Times New Roman"/>
          <w:sz w:val="24"/>
          <w:szCs w:val="24"/>
        </w:rPr>
        <w:t xml:space="preserve"> and Simon’s</w:t>
      </w:r>
      <w:r w:rsidR="00381072">
        <w:rPr>
          <w:rFonts w:ascii="Times New Roman" w:hAnsi="Times New Roman"/>
          <w:sz w:val="24"/>
          <w:szCs w:val="24"/>
        </w:rPr>
        <w:t xml:space="preserve"> results</w:t>
      </w:r>
      <w:r w:rsidR="00951E75">
        <w:rPr>
          <w:rFonts w:ascii="Times New Roman" w:hAnsi="Times New Roman"/>
          <w:sz w:val="24"/>
          <w:szCs w:val="24"/>
        </w:rPr>
        <w:t xml:space="preserve"> combined with the monitoring accuracy dependent</w:t>
      </w:r>
      <w:r w:rsidR="00327CE6">
        <w:rPr>
          <w:rFonts w:ascii="Times New Roman" w:hAnsi="Times New Roman"/>
          <w:sz w:val="24"/>
          <w:szCs w:val="24"/>
        </w:rPr>
        <w:t xml:space="preserve"> result</w:t>
      </w:r>
      <w:r w:rsidR="00951E75">
        <w:rPr>
          <w:rFonts w:ascii="Times New Roman" w:hAnsi="Times New Roman"/>
          <w:sz w:val="24"/>
          <w:szCs w:val="24"/>
        </w:rPr>
        <w:t xml:space="preserve">s of </w:t>
      </w:r>
      <w:proofErr w:type="spellStart"/>
      <w:r w:rsidR="00951E75">
        <w:rPr>
          <w:rFonts w:ascii="Times New Roman" w:hAnsi="Times New Roman"/>
          <w:sz w:val="24"/>
          <w:szCs w:val="24"/>
        </w:rPr>
        <w:t>Seegmiller</w:t>
      </w:r>
      <w:proofErr w:type="spellEnd"/>
      <w:r w:rsidR="00951E75">
        <w:rPr>
          <w:rFonts w:ascii="Times New Roman" w:hAnsi="Times New Roman"/>
          <w:sz w:val="24"/>
          <w:szCs w:val="24"/>
        </w:rPr>
        <w:t xml:space="preserve"> et al. </w:t>
      </w:r>
      <w:r w:rsidR="00327CE6">
        <w:rPr>
          <w:rFonts w:ascii="Times New Roman" w:hAnsi="Times New Roman"/>
          <w:sz w:val="24"/>
          <w:szCs w:val="24"/>
        </w:rPr>
        <w:t>suggest that</w:t>
      </w:r>
      <w:r w:rsidR="00951E75">
        <w:rPr>
          <w:rFonts w:ascii="Times New Roman" w:hAnsi="Times New Roman"/>
          <w:sz w:val="24"/>
          <w:szCs w:val="24"/>
        </w:rPr>
        <w:t xml:space="preserve"> WMC and monitoring difficulty</w:t>
      </w:r>
      <w:r w:rsidR="00C159F1">
        <w:rPr>
          <w:rFonts w:ascii="Times New Roman" w:hAnsi="Times New Roman"/>
          <w:sz w:val="24"/>
          <w:szCs w:val="24"/>
        </w:rPr>
        <w:t xml:space="preserve"> (of either primary or secondary task components)</w:t>
      </w:r>
      <w:r w:rsidR="00951E75">
        <w:rPr>
          <w:rFonts w:ascii="Times New Roman" w:hAnsi="Times New Roman"/>
          <w:sz w:val="24"/>
          <w:szCs w:val="24"/>
        </w:rPr>
        <w:t xml:space="preserve"> interact in the prediction of IB. When the monitoring task is relatively easy, </w:t>
      </w:r>
      <w:r w:rsidR="009E58A3">
        <w:rPr>
          <w:rFonts w:ascii="Times New Roman" w:hAnsi="Times New Roman"/>
          <w:sz w:val="24"/>
          <w:szCs w:val="24"/>
        </w:rPr>
        <w:t>higher-WMC subjects</w:t>
      </w:r>
      <w:r w:rsidR="00D52B0E">
        <w:rPr>
          <w:rFonts w:ascii="Times New Roman" w:hAnsi="Times New Roman"/>
          <w:sz w:val="24"/>
          <w:szCs w:val="24"/>
        </w:rPr>
        <w:t xml:space="preserve"> may not </w:t>
      </w:r>
      <w:r w:rsidR="004250B0">
        <w:rPr>
          <w:rFonts w:ascii="Times New Roman" w:hAnsi="Times New Roman"/>
          <w:sz w:val="24"/>
          <w:szCs w:val="24"/>
        </w:rPr>
        <w:t xml:space="preserve">need to </w:t>
      </w:r>
      <w:r w:rsidR="00D52B0E">
        <w:rPr>
          <w:rFonts w:ascii="Times New Roman" w:hAnsi="Times New Roman"/>
          <w:sz w:val="24"/>
          <w:szCs w:val="24"/>
        </w:rPr>
        <w:t>have their attention locked in on the monitoring task for successful performance</w:t>
      </w:r>
      <w:r w:rsidR="00381072">
        <w:rPr>
          <w:rFonts w:ascii="Times New Roman" w:hAnsi="Times New Roman"/>
          <w:sz w:val="24"/>
          <w:szCs w:val="24"/>
        </w:rPr>
        <w:t>. This may permit</w:t>
      </w:r>
      <w:r w:rsidR="00D52B0E">
        <w:rPr>
          <w:rFonts w:ascii="Times New Roman" w:hAnsi="Times New Roman"/>
          <w:sz w:val="24"/>
          <w:szCs w:val="24"/>
        </w:rPr>
        <w:t xml:space="preserve"> </w:t>
      </w:r>
      <w:r w:rsidR="00433191">
        <w:rPr>
          <w:rFonts w:ascii="Times New Roman" w:hAnsi="Times New Roman"/>
          <w:sz w:val="24"/>
          <w:szCs w:val="24"/>
        </w:rPr>
        <w:t>higher-WMC subjects</w:t>
      </w:r>
      <w:r w:rsidR="00D52B0E">
        <w:rPr>
          <w:rFonts w:ascii="Times New Roman" w:hAnsi="Times New Roman"/>
          <w:sz w:val="24"/>
          <w:szCs w:val="24"/>
        </w:rPr>
        <w:t xml:space="preserve"> to be </w:t>
      </w:r>
      <w:r w:rsidR="00D52B0E">
        <w:rPr>
          <w:rFonts w:ascii="Times New Roman" w:hAnsi="Times New Roman"/>
          <w:sz w:val="24"/>
          <w:szCs w:val="24"/>
        </w:rPr>
        <w:lastRenderedPageBreak/>
        <w:t>less selective</w:t>
      </w:r>
      <w:r w:rsidR="00381072">
        <w:rPr>
          <w:rFonts w:ascii="Times New Roman" w:hAnsi="Times New Roman"/>
          <w:sz w:val="24"/>
          <w:szCs w:val="24"/>
        </w:rPr>
        <w:t xml:space="preserve"> with their attention</w:t>
      </w:r>
      <w:r w:rsidR="00D52B0E">
        <w:rPr>
          <w:rFonts w:ascii="Times New Roman" w:hAnsi="Times New Roman"/>
          <w:sz w:val="24"/>
          <w:szCs w:val="24"/>
        </w:rPr>
        <w:t xml:space="preserve"> and thereby lead</w:t>
      </w:r>
      <w:r w:rsidR="00411117">
        <w:rPr>
          <w:rFonts w:ascii="Times New Roman" w:hAnsi="Times New Roman"/>
          <w:sz w:val="24"/>
          <w:szCs w:val="24"/>
        </w:rPr>
        <w:t>ing</w:t>
      </w:r>
      <w:r w:rsidR="00D52B0E">
        <w:rPr>
          <w:rFonts w:ascii="Times New Roman" w:hAnsi="Times New Roman"/>
          <w:sz w:val="24"/>
          <w:szCs w:val="24"/>
        </w:rPr>
        <w:t xml:space="preserve"> them </w:t>
      </w:r>
      <w:r w:rsidR="00381072">
        <w:rPr>
          <w:rFonts w:ascii="Times New Roman" w:hAnsi="Times New Roman"/>
          <w:sz w:val="24"/>
          <w:szCs w:val="24"/>
        </w:rPr>
        <w:t xml:space="preserve">to </w:t>
      </w:r>
      <w:r w:rsidR="00D52B0E">
        <w:rPr>
          <w:rFonts w:ascii="Times New Roman" w:hAnsi="Times New Roman"/>
          <w:sz w:val="24"/>
          <w:szCs w:val="24"/>
        </w:rPr>
        <w:t>notic</w:t>
      </w:r>
      <w:r w:rsidR="00505DA5">
        <w:rPr>
          <w:rFonts w:ascii="Times New Roman" w:hAnsi="Times New Roman"/>
          <w:sz w:val="24"/>
          <w:szCs w:val="24"/>
        </w:rPr>
        <w:t>e</w:t>
      </w:r>
      <w:r w:rsidR="00D52B0E">
        <w:rPr>
          <w:rFonts w:ascii="Times New Roman" w:hAnsi="Times New Roman"/>
          <w:sz w:val="24"/>
          <w:szCs w:val="24"/>
        </w:rPr>
        <w:t xml:space="preserve"> the unexpected stimulus more</w:t>
      </w:r>
      <w:r w:rsidR="00411117">
        <w:rPr>
          <w:rFonts w:ascii="Times New Roman" w:hAnsi="Times New Roman"/>
          <w:sz w:val="24"/>
          <w:szCs w:val="24"/>
        </w:rPr>
        <w:t xml:space="preserve"> often</w:t>
      </w:r>
      <w:r w:rsidR="00D52B0E">
        <w:rPr>
          <w:rFonts w:ascii="Times New Roman" w:hAnsi="Times New Roman"/>
          <w:sz w:val="24"/>
          <w:szCs w:val="24"/>
        </w:rPr>
        <w:t xml:space="preserve">. </w:t>
      </w:r>
    </w:p>
    <w:p w:rsidR="0055495F" w:rsidRDefault="0055495F" w:rsidP="0055495F">
      <w:pPr>
        <w:spacing w:after="0" w:line="480" w:lineRule="auto"/>
        <w:ind w:firstLine="720"/>
        <w:rPr>
          <w:rFonts w:ascii="Times New Roman" w:hAnsi="Times New Roman"/>
          <w:sz w:val="24"/>
          <w:szCs w:val="24"/>
        </w:rPr>
      </w:pPr>
      <w:proofErr w:type="gramStart"/>
      <w:r w:rsidRPr="006B2A58">
        <w:rPr>
          <w:rFonts w:ascii="Times New Roman" w:hAnsi="Times New Roman"/>
          <w:i/>
          <w:sz w:val="24"/>
          <w:szCs w:val="24"/>
        </w:rPr>
        <w:t>Visual search</w:t>
      </w:r>
      <w:r>
        <w:rPr>
          <w:rFonts w:ascii="Times New Roman" w:hAnsi="Times New Roman"/>
          <w:i/>
          <w:sz w:val="24"/>
          <w:szCs w:val="24"/>
        </w:rPr>
        <w:t>.</w:t>
      </w:r>
      <w:proofErr w:type="gramEnd"/>
      <w:r>
        <w:rPr>
          <w:rFonts w:ascii="Times New Roman" w:hAnsi="Times New Roman"/>
          <w:sz w:val="24"/>
          <w:szCs w:val="24"/>
        </w:rPr>
        <w:t xml:space="preserve">  Because prior work had demonstrated WMC-related individual differences  in tasks that require </w:t>
      </w:r>
      <w:proofErr w:type="spellStart"/>
      <w:r>
        <w:rPr>
          <w:rFonts w:ascii="Times New Roman" w:hAnsi="Times New Roman"/>
          <w:sz w:val="24"/>
          <w:szCs w:val="24"/>
        </w:rPr>
        <w:t>attentional</w:t>
      </w:r>
      <w:proofErr w:type="spellEnd"/>
      <w:r>
        <w:rPr>
          <w:rFonts w:ascii="Times New Roman" w:hAnsi="Times New Roman"/>
          <w:sz w:val="24"/>
          <w:szCs w:val="24"/>
        </w:rPr>
        <w:t xml:space="preserve"> control (Kane, Bleckley, Conway, and Engle, 2001; Kane &amp; Engle, 2003; covered in detail below), and prominent models of visual attention  propose a role for endogenously driven attention (</w:t>
      </w:r>
      <w:proofErr w:type="spellStart"/>
      <w:r>
        <w:rPr>
          <w:rFonts w:ascii="Times New Roman" w:hAnsi="Times New Roman"/>
          <w:sz w:val="24"/>
          <w:szCs w:val="24"/>
        </w:rPr>
        <w:t>Treisman</w:t>
      </w:r>
      <w:proofErr w:type="spellEnd"/>
      <w:r>
        <w:rPr>
          <w:rFonts w:ascii="Times New Roman" w:hAnsi="Times New Roman"/>
          <w:sz w:val="24"/>
          <w:szCs w:val="24"/>
        </w:rPr>
        <w:t xml:space="preserve"> &amp; </w:t>
      </w:r>
      <w:proofErr w:type="spellStart"/>
      <w:r>
        <w:rPr>
          <w:rFonts w:ascii="Times New Roman" w:hAnsi="Times New Roman"/>
          <w:sz w:val="24"/>
          <w:szCs w:val="24"/>
        </w:rPr>
        <w:t>Gelade</w:t>
      </w:r>
      <w:proofErr w:type="spellEnd"/>
      <w:r>
        <w:rPr>
          <w:rFonts w:ascii="Times New Roman" w:hAnsi="Times New Roman"/>
          <w:sz w:val="24"/>
          <w:szCs w:val="24"/>
        </w:rPr>
        <w:t xml:space="preserve">, 1980; </w:t>
      </w:r>
      <w:r w:rsidRPr="006D53FE">
        <w:rPr>
          <w:rFonts w:ascii="Times New Roman" w:hAnsi="Times New Roman"/>
          <w:sz w:val="24"/>
          <w:szCs w:val="24"/>
        </w:rPr>
        <w:t>Wolfe</w:t>
      </w:r>
      <w:r>
        <w:rPr>
          <w:rFonts w:ascii="Times New Roman" w:hAnsi="Times New Roman"/>
          <w:sz w:val="24"/>
          <w:szCs w:val="24"/>
        </w:rPr>
        <w:t xml:space="preserve">, 1994), Kane et al. (2006) expected that </w:t>
      </w:r>
      <w:r w:rsidR="00433191">
        <w:rPr>
          <w:rFonts w:ascii="Times New Roman" w:hAnsi="Times New Roman"/>
          <w:sz w:val="24"/>
          <w:szCs w:val="24"/>
        </w:rPr>
        <w:t>higher-WMC subjects</w:t>
      </w:r>
      <w:r>
        <w:rPr>
          <w:rFonts w:ascii="Times New Roman" w:hAnsi="Times New Roman"/>
          <w:sz w:val="24"/>
          <w:szCs w:val="24"/>
        </w:rPr>
        <w:t xml:space="preserve"> would be </w:t>
      </w:r>
      <w:r w:rsidR="00330A03">
        <w:rPr>
          <w:rFonts w:ascii="Times New Roman" w:hAnsi="Times New Roman"/>
          <w:sz w:val="24"/>
          <w:szCs w:val="24"/>
        </w:rPr>
        <w:t xml:space="preserve">faster </w:t>
      </w:r>
      <w:r w:rsidR="00903C0A">
        <w:rPr>
          <w:rFonts w:ascii="Times New Roman" w:hAnsi="Times New Roman"/>
          <w:sz w:val="24"/>
          <w:szCs w:val="24"/>
        </w:rPr>
        <w:t xml:space="preserve"> at</w:t>
      </w:r>
      <w:r>
        <w:rPr>
          <w:rFonts w:ascii="Times New Roman" w:hAnsi="Times New Roman"/>
          <w:sz w:val="24"/>
          <w:szCs w:val="24"/>
        </w:rPr>
        <w:t xml:space="preserve"> </w:t>
      </w:r>
      <w:r w:rsidR="00330A03">
        <w:rPr>
          <w:rFonts w:ascii="Times New Roman" w:hAnsi="Times New Roman"/>
          <w:sz w:val="24"/>
          <w:szCs w:val="24"/>
        </w:rPr>
        <w:t>locating</w:t>
      </w:r>
      <w:r>
        <w:rPr>
          <w:rFonts w:ascii="Times New Roman" w:hAnsi="Times New Roman"/>
          <w:sz w:val="24"/>
          <w:szCs w:val="24"/>
        </w:rPr>
        <w:t xml:space="preserve"> targets among arrays of perceptually similar distracters, but results from a pilot study showed no such association. Following from this pilot study, Kane et al. </w:t>
      </w:r>
      <w:r w:rsidR="00906700">
        <w:rPr>
          <w:rFonts w:ascii="Times New Roman" w:hAnsi="Times New Roman"/>
          <w:sz w:val="24"/>
          <w:szCs w:val="24"/>
        </w:rPr>
        <w:t xml:space="preserve">rigorously </w:t>
      </w:r>
      <w:r>
        <w:rPr>
          <w:rFonts w:ascii="Times New Roman" w:hAnsi="Times New Roman"/>
          <w:sz w:val="24"/>
          <w:szCs w:val="24"/>
        </w:rPr>
        <w:t xml:space="preserve">tested for a relation between visual search and WMC in multiple experiments that included feature-absence, conjunction, and spatial-configuration visual searches. Regardless of the difficulty of the search to be executed, they found no reliable WMC-related differences in the efficiency of visual search. Initially, it was believed that WMC would relate to all effortful attention tasks that require top-down control (Engle, 2002). This proposition has not held up. Some effortful controlled attention tasks relate to WMC while others do not. </w:t>
      </w:r>
      <w:proofErr w:type="spellStart"/>
      <w:r>
        <w:rPr>
          <w:rFonts w:ascii="Times New Roman" w:hAnsi="Times New Roman"/>
          <w:sz w:val="24"/>
          <w:szCs w:val="24"/>
        </w:rPr>
        <w:t>Sobel</w:t>
      </w:r>
      <w:proofErr w:type="spellEnd"/>
      <w:r>
        <w:rPr>
          <w:rFonts w:ascii="Times New Roman" w:hAnsi="Times New Roman"/>
          <w:sz w:val="24"/>
          <w:szCs w:val="24"/>
        </w:rPr>
        <w:t xml:space="preserve">, </w:t>
      </w:r>
      <w:proofErr w:type="spellStart"/>
      <w:r>
        <w:rPr>
          <w:rFonts w:ascii="Times New Roman" w:hAnsi="Times New Roman"/>
          <w:sz w:val="24"/>
          <w:szCs w:val="24"/>
        </w:rPr>
        <w:t>Gerrie</w:t>
      </w:r>
      <w:proofErr w:type="spellEnd"/>
      <w:r>
        <w:rPr>
          <w:rFonts w:ascii="Times New Roman" w:hAnsi="Times New Roman"/>
          <w:sz w:val="24"/>
          <w:szCs w:val="24"/>
        </w:rPr>
        <w:t xml:space="preserve">, Poole, and Kane (2007) manipulated a conjunction search task to examine top-down and bottom-up contributions to visual search. In conditions which permitted bottom-up properties (through perceptual grouping manipulations) to drive efficient search, no WMC-related differences were found. But in conditions that where bottom-up influences had to be overcome by top-down strategies for efficient search, </w:t>
      </w:r>
      <w:r w:rsidR="00433191">
        <w:rPr>
          <w:rFonts w:ascii="Times New Roman" w:hAnsi="Times New Roman"/>
          <w:sz w:val="24"/>
          <w:szCs w:val="24"/>
        </w:rPr>
        <w:t>higher-WMC subjects</w:t>
      </w:r>
      <w:r>
        <w:rPr>
          <w:rFonts w:ascii="Times New Roman" w:hAnsi="Times New Roman"/>
          <w:sz w:val="24"/>
          <w:szCs w:val="24"/>
        </w:rPr>
        <w:t xml:space="preserve"> had shallower search slopes indicating that they were </w:t>
      </w:r>
      <w:r w:rsidR="004250B0">
        <w:rPr>
          <w:rFonts w:ascii="Times New Roman" w:hAnsi="Times New Roman"/>
          <w:sz w:val="24"/>
          <w:szCs w:val="24"/>
        </w:rPr>
        <w:t>better able to</w:t>
      </w:r>
      <w:r>
        <w:rPr>
          <w:rFonts w:ascii="Times New Roman" w:hAnsi="Times New Roman"/>
          <w:sz w:val="24"/>
          <w:szCs w:val="24"/>
        </w:rPr>
        <w:t xml:space="preserve"> effectively override the automatic influence of  bottom-up influences than </w:t>
      </w:r>
      <w:r w:rsidR="00433191">
        <w:rPr>
          <w:rFonts w:ascii="Times New Roman" w:hAnsi="Times New Roman"/>
          <w:sz w:val="24"/>
          <w:szCs w:val="24"/>
        </w:rPr>
        <w:t>lower-WMC subjects</w:t>
      </w:r>
      <w:r>
        <w:rPr>
          <w:rFonts w:ascii="Times New Roman" w:hAnsi="Times New Roman"/>
          <w:sz w:val="24"/>
          <w:szCs w:val="24"/>
        </w:rPr>
        <w:t xml:space="preserve">. </w:t>
      </w:r>
    </w:p>
    <w:p w:rsidR="0055495F" w:rsidRDefault="0055495F" w:rsidP="0055495F">
      <w:pPr>
        <w:spacing w:after="0" w:line="480" w:lineRule="auto"/>
        <w:ind w:firstLine="720"/>
        <w:rPr>
          <w:rFonts w:ascii="Times New Roman" w:hAnsi="Times New Roman"/>
          <w:sz w:val="24"/>
          <w:szCs w:val="24"/>
        </w:rPr>
      </w:pPr>
      <w:r>
        <w:rPr>
          <w:rFonts w:ascii="Times New Roman" w:hAnsi="Times New Roman"/>
          <w:sz w:val="24"/>
          <w:szCs w:val="24"/>
        </w:rPr>
        <w:t xml:space="preserve">In three experiments, Pool and Kane (2009) used a modified visual search paradigm to test whether WMC-related individual differences would be produced in a task that cued subjects </w:t>
      </w:r>
      <w:r>
        <w:rPr>
          <w:rFonts w:ascii="Times New Roman" w:hAnsi="Times New Roman"/>
          <w:sz w:val="24"/>
          <w:szCs w:val="24"/>
        </w:rPr>
        <w:lastRenderedPageBreak/>
        <w:t xml:space="preserve">to the likely </w:t>
      </w:r>
      <w:r w:rsidR="009255D8">
        <w:rPr>
          <w:rFonts w:ascii="Times New Roman" w:hAnsi="Times New Roman"/>
          <w:sz w:val="24"/>
          <w:szCs w:val="24"/>
        </w:rPr>
        <w:t>target location</w:t>
      </w:r>
      <w:r>
        <w:rPr>
          <w:rFonts w:ascii="Times New Roman" w:hAnsi="Times New Roman"/>
          <w:sz w:val="24"/>
          <w:szCs w:val="24"/>
        </w:rPr>
        <w:t xml:space="preserve">. By providing the target location, the cue permitted subjects to block distractor processing from </w:t>
      </w:r>
      <w:proofErr w:type="spellStart"/>
      <w:r>
        <w:rPr>
          <w:rFonts w:ascii="Times New Roman" w:hAnsi="Times New Roman"/>
          <w:sz w:val="24"/>
          <w:szCs w:val="24"/>
        </w:rPr>
        <w:t>uncued</w:t>
      </w:r>
      <w:proofErr w:type="spellEnd"/>
      <w:r>
        <w:rPr>
          <w:rFonts w:ascii="Times New Roman" w:hAnsi="Times New Roman"/>
          <w:sz w:val="24"/>
          <w:szCs w:val="24"/>
        </w:rPr>
        <w:t xml:space="preserve"> locations. In their first experiment, Poole and Kane found WMC variation only predicted search</w:t>
      </w:r>
      <w:r w:rsidR="00411117">
        <w:rPr>
          <w:rFonts w:ascii="Times New Roman" w:hAnsi="Times New Roman"/>
          <w:sz w:val="24"/>
          <w:szCs w:val="24"/>
        </w:rPr>
        <w:t xml:space="preserve"> performance</w:t>
      </w:r>
      <w:r>
        <w:rPr>
          <w:rFonts w:ascii="Times New Roman" w:hAnsi="Times New Roman"/>
          <w:sz w:val="24"/>
          <w:szCs w:val="24"/>
        </w:rPr>
        <w:t xml:space="preserve"> when targets were presented with a large of amount distractor interference. In relatively </w:t>
      </w:r>
      <w:r w:rsidR="00E73FAA">
        <w:rPr>
          <w:rFonts w:ascii="Times New Roman" w:hAnsi="Times New Roman"/>
          <w:sz w:val="24"/>
          <w:szCs w:val="24"/>
        </w:rPr>
        <w:t>“</w:t>
      </w:r>
      <w:r>
        <w:rPr>
          <w:rFonts w:ascii="Times New Roman" w:hAnsi="Times New Roman"/>
          <w:sz w:val="24"/>
          <w:szCs w:val="24"/>
        </w:rPr>
        <w:t>clean</w:t>
      </w:r>
      <w:r w:rsidR="00E73FAA">
        <w:rPr>
          <w:rFonts w:ascii="Times New Roman" w:hAnsi="Times New Roman"/>
          <w:sz w:val="24"/>
          <w:szCs w:val="24"/>
        </w:rPr>
        <w:t>”</w:t>
      </w:r>
      <w:r>
        <w:rPr>
          <w:rFonts w:ascii="Times New Roman" w:hAnsi="Times New Roman"/>
          <w:sz w:val="24"/>
          <w:szCs w:val="24"/>
        </w:rPr>
        <w:t xml:space="preserve"> trials where subjects only had to search among four positions, no WMC-related differences were found</w:t>
      </w:r>
      <w:r w:rsidR="00925738">
        <w:rPr>
          <w:rFonts w:ascii="Times New Roman" w:hAnsi="Times New Roman"/>
          <w:sz w:val="24"/>
          <w:szCs w:val="24"/>
        </w:rPr>
        <w:t xml:space="preserve">. </w:t>
      </w:r>
      <w:r>
        <w:rPr>
          <w:rFonts w:ascii="Times New Roman" w:hAnsi="Times New Roman"/>
          <w:sz w:val="24"/>
          <w:szCs w:val="24"/>
        </w:rPr>
        <w:t>In Experiments 2 and 3</w:t>
      </w:r>
      <w:r w:rsidR="00F21AF9">
        <w:rPr>
          <w:rFonts w:ascii="Times New Roman" w:hAnsi="Times New Roman"/>
          <w:sz w:val="24"/>
          <w:szCs w:val="24"/>
        </w:rPr>
        <w:t>(where all trials contained large amounts of interference)</w:t>
      </w:r>
      <w:r w:rsidR="009255D8">
        <w:rPr>
          <w:rFonts w:ascii="Times New Roman" w:hAnsi="Times New Roman"/>
          <w:sz w:val="24"/>
          <w:szCs w:val="24"/>
        </w:rPr>
        <w:t>,</w:t>
      </w:r>
      <w:r w:rsidR="00F21AF9">
        <w:rPr>
          <w:rFonts w:ascii="Times New Roman" w:hAnsi="Times New Roman"/>
          <w:sz w:val="24"/>
          <w:szCs w:val="24"/>
        </w:rPr>
        <w:t xml:space="preserve"> </w:t>
      </w:r>
      <w:r>
        <w:rPr>
          <w:rFonts w:ascii="Times New Roman" w:hAnsi="Times New Roman"/>
          <w:sz w:val="24"/>
          <w:szCs w:val="24"/>
        </w:rPr>
        <w:t>Pool</w:t>
      </w:r>
      <w:r w:rsidR="00E73FAA">
        <w:rPr>
          <w:rFonts w:ascii="Times New Roman" w:hAnsi="Times New Roman"/>
          <w:sz w:val="24"/>
          <w:szCs w:val="24"/>
        </w:rPr>
        <w:t>e</w:t>
      </w:r>
      <w:r>
        <w:rPr>
          <w:rFonts w:ascii="Times New Roman" w:hAnsi="Times New Roman"/>
          <w:sz w:val="24"/>
          <w:szCs w:val="24"/>
        </w:rPr>
        <w:t xml:space="preserve"> and Kane found that </w:t>
      </w:r>
      <w:r w:rsidR="00433191">
        <w:rPr>
          <w:rFonts w:ascii="Times New Roman" w:hAnsi="Times New Roman"/>
          <w:sz w:val="24"/>
          <w:szCs w:val="24"/>
        </w:rPr>
        <w:t>higher-WMC subjects</w:t>
      </w:r>
      <w:r>
        <w:rPr>
          <w:rFonts w:ascii="Times New Roman" w:hAnsi="Times New Roman"/>
          <w:sz w:val="24"/>
          <w:szCs w:val="24"/>
        </w:rPr>
        <w:t xml:space="preserve"> were faster to identify targets when cues were presented 1.5 seconds before but not when cues were presented 300 milliseconds before the search display.</w:t>
      </w:r>
      <w:r w:rsidR="007445B3">
        <w:rPr>
          <w:rFonts w:ascii="Times New Roman" w:hAnsi="Times New Roman"/>
          <w:sz w:val="24"/>
          <w:szCs w:val="24"/>
        </w:rPr>
        <w:t xml:space="preserve"> Poole and Kane also varied the number of locations to be attended to on a trial-by-trial basis (</w:t>
      </w:r>
      <w:r w:rsidR="004250B0">
        <w:rPr>
          <w:rFonts w:ascii="Times New Roman" w:hAnsi="Times New Roman"/>
          <w:sz w:val="24"/>
          <w:szCs w:val="24"/>
        </w:rPr>
        <w:t xml:space="preserve">this information was conveyed to subjects </w:t>
      </w:r>
      <w:r w:rsidR="007445B3">
        <w:rPr>
          <w:rFonts w:ascii="Times New Roman" w:hAnsi="Times New Roman"/>
          <w:sz w:val="24"/>
          <w:szCs w:val="24"/>
        </w:rPr>
        <w:t xml:space="preserve">via the cue). There was no relation between WMC and the number of locations to be attended to. </w:t>
      </w:r>
      <w:r w:rsidR="004250B0">
        <w:rPr>
          <w:rFonts w:ascii="Times New Roman" w:hAnsi="Times New Roman"/>
          <w:sz w:val="24"/>
          <w:szCs w:val="24"/>
        </w:rPr>
        <w:t xml:space="preserve">Poole and Kane’s </w:t>
      </w:r>
      <w:r>
        <w:rPr>
          <w:rFonts w:ascii="Times New Roman" w:hAnsi="Times New Roman"/>
          <w:sz w:val="24"/>
          <w:szCs w:val="24"/>
        </w:rPr>
        <w:t>result</w:t>
      </w:r>
      <w:r w:rsidR="004250B0">
        <w:rPr>
          <w:rFonts w:ascii="Times New Roman" w:hAnsi="Times New Roman"/>
          <w:sz w:val="24"/>
          <w:szCs w:val="24"/>
        </w:rPr>
        <w:t>s</w:t>
      </w:r>
      <w:r>
        <w:rPr>
          <w:rFonts w:ascii="Times New Roman" w:hAnsi="Times New Roman"/>
          <w:sz w:val="24"/>
          <w:szCs w:val="24"/>
        </w:rPr>
        <w:t xml:space="preserve"> suggest that </w:t>
      </w:r>
      <w:r w:rsidR="00433191">
        <w:rPr>
          <w:rFonts w:ascii="Times New Roman" w:hAnsi="Times New Roman"/>
          <w:sz w:val="24"/>
          <w:szCs w:val="24"/>
        </w:rPr>
        <w:t>lower-WMC subjects</w:t>
      </w:r>
      <w:r>
        <w:rPr>
          <w:rFonts w:ascii="Times New Roman" w:hAnsi="Times New Roman"/>
          <w:sz w:val="24"/>
          <w:szCs w:val="24"/>
        </w:rPr>
        <w:t xml:space="preserve"> were initially able to deploy their attention as effectively as </w:t>
      </w:r>
      <w:r w:rsidR="00433191">
        <w:rPr>
          <w:rFonts w:ascii="Times New Roman" w:hAnsi="Times New Roman"/>
          <w:sz w:val="24"/>
          <w:szCs w:val="24"/>
        </w:rPr>
        <w:t>higher-WMC subjects</w:t>
      </w:r>
      <w:r>
        <w:rPr>
          <w:rFonts w:ascii="Times New Roman" w:hAnsi="Times New Roman"/>
          <w:sz w:val="24"/>
          <w:szCs w:val="24"/>
        </w:rPr>
        <w:t>, but they couldn’t maintain that focus over longer delays</w:t>
      </w:r>
      <w:r w:rsidR="00F344A8">
        <w:rPr>
          <w:rFonts w:ascii="Times New Roman" w:hAnsi="Times New Roman"/>
          <w:sz w:val="24"/>
          <w:szCs w:val="24"/>
        </w:rPr>
        <w:t xml:space="preserve"> (at least in conditions with a lot of interference)</w:t>
      </w:r>
      <w:r>
        <w:rPr>
          <w:rFonts w:ascii="Times New Roman" w:hAnsi="Times New Roman"/>
          <w:sz w:val="24"/>
          <w:szCs w:val="24"/>
        </w:rPr>
        <w:t>.</w:t>
      </w:r>
    </w:p>
    <w:p w:rsidR="0055495F" w:rsidRDefault="0055495F" w:rsidP="00F21AF9">
      <w:pPr>
        <w:spacing w:after="0" w:line="480" w:lineRule="auto"/>
        <w:ind w:firstLine="720"/>
        <w:rPr>
          <w:rFonts w:ascii="Times New Roman" w:hAnsi="Times New Roman"/>
          <w:sz w:val="24"/>
          <w:szCs w:val="24"/>
        </w:rPr>
      </w:pPr>
      <w:r>
        <w:rPr>
          <w:rFonts w:ascii="Times New Roman" w:hAnsi="Times New Roman"/>
          <w:sz w:val="24"/>
          <w:szCs w:val="24"/>
        </w:rPr>
        <w:t>Taken together</w:t>
      </w:r>
      <w:r w:rsidR="008E4622">
        <w:rPr>
          <w:rFonts w:ascii="Times New Roman" w:hAnsi="Times New Roman"/>
          <w:sz w:val="24"/>
          <w:szCs w:val="24"/>
        </w:rPr>
        <w:t>,</w:t>
      </w:r>
      <w:r>
        <w:rPr>
          <w:rFonts w:ascii="Times New Roman" w:hAnsi="Times New Roman"/>
          <w:sz w:val="24"/>
          <w:szCs w:val="24"/>
        </w:rPr>
        <w:t xml:space="preserve"> the results from Kane et al. (2006), </w:t>
      </w:r>
      <w:proofErr w:type="spellStart"/>
      <w:r>
        <w:rPr>
          <w:rFonts w:ascii="Times New Roman" w:hAnsi="Times New Roman"/>
          <w:sz w:val="24"/>
          <w:szCs w:val="24"/>
        </w:rPr>
        <w:t>Sobel</w:t>
      </w:r>
      <w:proofErr w:type="spellEnd"/>
      <w:r>
        <w:rPr>
          <w:rFonts w:ascii="Times New Roman" w:hAnsi="Times New Roman"/>
          <w:sz w:val="24"/>
          <w:szCs w:val="24"/>
        </w:rPr>
        <w:t xml:space="preserve"> et al. (2007), and Poole and Kane</w:t>
      </w:r>
      <w:r w:rsidR="00B42F2B">
        <w:rPr>
          <w:rFonts w:ascii="Times New Roman" w:hAnsi="Times New Roman"/>
          <w:sz w:val="24"/>
          <w:szCs w:val="24"/>
        </w:rPr>
        <w:t xml:space="preserve"> (2009)</w:t>
      </w:r>
      <w:r>
        <w:rPr>
          <w:rFonts w:ascii="Times New Roman" w:hAnsi="Times New Roman"/>
          <w:sz w:val="24"/>
          <w:szCs w:val="24"/>
        </w:rPr>
        <w:t xml:space="preserve"> suggest that WMC is not related to prototypical visual search but search task requirements can be manipulated to produce to WMC-related individual differences.</w:t>
      </w:r>
      <w:r w:rsidR="0020762B">
        <w:rPr>
          <w:rFonts w:ascii="Times New Roman" w:hAnsi="Times New Roman"/>
          <w:sz w:val="24"/>
          <w:szCs w:val="24"/>
        </w:rPr>
        <w:t xml:space="preserve"> When top-down control is needed to override the influence of bottom-up processes or when </w:t>
      </w:r>
      <w:proofErr w:type="spellStart"/>
      <w:r w:rsidR="0020762B">
        <w:rPr>
          <w:rFonts w:ascii="Times New Roman" w:hAnsi="Times New Roman"/>
          <w:sz w:val="24"/>
          <w:szCs w:val="24"/>
        </w:rPr>
        <w:t>attentional</w:t>
      </w:r>
      <w:proofErr w:type="spellEnd"/>
      <w:r w:rsidR="0020762B">
        <w:rPr>
          <w:rFonts w:ascii="Times New Roman" w:hAnsi="Times New Roman"/>
          <w:sz w:val="24"/>
          <w:szCs w:val="24"/>
        </w:rPr>
        <w:t xml:space="preserve"> focus needs to be maintained in face of interference, </w:t>
      </w:r>
      <w:r w:rsidR="00433191">
        <w:rPr>
          <w:rFonts w:ascii="Times New Roman" w:hAnsi="Times New Roman"/>
          <w:sz w:val="24"/>
          <w:szCs w:val="24"/>
        </w:rPr>
        <w:t>higher-WMC subjects</w:t>
      </w:r>
      <w:r w:rsidR="0020762B">
        <w:rPr>
          <w:rFonts w:ascii="Times New Roman" w:hAnsi="Times New Roman"/>
          <w:sz w:val="24"/>
          <w:szCs w:val="24"/>
        </w:rPr>
        <w:t xml:space="preserve"> outperformed </w:t>
      </w:r>
      <w:r w:rsidR="00433191">
        <w:rPr>
          <w:rFonts w:ascii="Times New Roman" w:hAnsi="Times New Roman"/>
          <w:sz w:val="24"/>
          <w:szCs w:val="24"/>
        </w:rPr>
        <w:t>lower-WMC subjects</w:t>
      </w:r>
      <w:r w:rsidR="0020762B">
        <w:rPr>
          <w:rFonts w:ascii="Times New Roman" w:hAnsi="Times New Roman"/>
          <w:sz w:val="24"/>
          <w:szCs w:val="24"/>
        </w:rPr>
        <w:t>.</w:t>
      </w:r>
      <w:r>
        <w:rPr>
          <w:rFonts w:ascii="Times New Roman" w:hAnsi="Times New Roman"/>
          <w:sz w:val="24"/>
          <w:szCs w:val="24"/>
        </w:rPr>
        <w:t xml:space="preserve"> The lack of a relation between WMC and prototypical visual search demonstrates that WMC is not related to all types of endogenous </w:t>
      </w:r>
      <w:proofErr w:type="spellStart"/>
      <w:r>
        <w:rPr>
          <w:rFonts w:ascii="Times New Roman" w:hAnsi="Times New Roman"/>
          <w:sz w:val="24"/>
          <w:szCs w:val="24"/>
        </w:rPr>
        <w:t>attentional</w:t>
      </w:r>
      <w:proofErr w:type="spellEnd"/>
      <w:r>
        <w:rPr>
          <w:rFonts w:ascii="Times New Roman" w:hAnsi="Times New Roman"/>
          <w:sz w:val="24"/>
          <w:szCs w:val="24"/>
        </w:rPr>
        <w:t xml:space="preserve"> control. </w:t>
      </w:r>
    </w:p>
    <w:p w:rsidR="009155C8" w:rsidRDefault="009155C8" w:rsidP="00F21AF9">
      <w:pPr>
        <w:spacing w:after="0" w:line="480" w:lineRule="auto"/>
        <w:ind w:firstLine="720"/>
        <w:rPr>
          <w:rFonts w:ascii="Times New Roman" w:hAnsi="Times New Roman"/>
          <w:sz w:val="24"/>
          <w:szCs w:val="24"/>
        </w:rPr>
      </w:pPr>
    </w:p>
    <w:p w:rsidR="006B6CDF" w:rsidRDefault="0055495F" w:rsidP="0055495F">
      <w:pPr>
        <w:spacing w:after="0" w:line="480" w:lineRule="auto"/>
        <w:ind w:firstLine="720"/>
        <w:rPr>
          <w:ins w:id="47" w:author="WCUUser" w:date="2015-05-07T20:13:00Z"/>
          <w:rFonts w:ascii="Times New Roman" w:hAnsi="Times New Roman"/>
          <w:sz w:val="24"/>
          <w:szCs w:val="24"/>
        </w:rPr>
      </w:pPr>
      <w:proofErr w:type="gramStart"/>
      <w:r>
        <w:rPr>
          <w:rFonts w:ascii="Times New Roman" w:hAnsi="Times New Roman"/>
          <w:i/>
          <w:sz w:val="24"/>
          <w:szCs w:val="24"/>
        </w:rPr>
        <w:t>Visual attention to cued location.</w:t>
      </w:r>
      <w:proofErr w:type="gramEnd"/>
      <w:r>
        <w:rPr>
          <w:rFonts w:ascii="Times New Roman" w:hAnsi="Times New Roman"/>
          <w:i/>
          <w:sz w:val="24"/>
          <w:szCs w:val="24"/>
        </w:rPr>
        <w:t xml:space="preserve"> </w:t>
      </w:r>
      <w:r>
        <w:rPr>
          <w:rFonts w:ascii="Times New Roman" w:hAnsi="Times New Roman"/>
          <w:sz w:val="24"/>
          <w:szCs w:val="24"/>
        </w:rPr>
        <w:t xml:space="preserve">Bleckley, </w:t>
      </w:r>
      <w:proofErr w:type="spellStart"/>
      <w:r>
        <w:rPr>
          <w:rFonts w:ascii="Times New Roman" w:hAnsi="Times New Roman"/>
          <w:sz w:val="24"/>
          <w:szCs w:val="24"/>
        </w:rPr>
        <w:t>Durso</w:t>
      </w:r>
      <w:proofErr w:type="spellEnd"/>
      <w:r>
        <w:rPr>
          <w:rFonts w:ascii="Times New Roman" w:hAnsi="Times New Roman"/>
          <w:sz w:val="24"/>
          <w:szCs w:val="24"/>
        </w:rPr>
        <w:t xml:space="preserve">, Crutchfield, Engle, and </w:t>
      </w:r>
      <w:proofErr w:type="spellStart"/>
      <w:r>
        <w:rPr>
          <w:rFonts w:ascii="Times New Roman" w:hAnsi="Times New Roman"/>
          <w:sz w:val="24"/>
          <w:szCs w:val="24"/>
        </w:rPr>
        <w:t>Khanna</w:t>
      </w:r>
      <w:proofErr w:type="spellEnd"/>
      <w:r>
        <w:rPr>
          <w:rFonts w:ascii="Times New Roman" w:hAnsi="Times New Roman"/>
          <w:sz w:val="24"/>
          <w:szCs w:val="24"/>
        </w:rPr>
        <w:t xml:space="preserve"> (2003) tested </w:t>
      </w:r>
      <w:del w:id="48" w:author="WCUUser" w:date="2015-05-07T20:12:00Z">
        <w:r w:rsidDel="006B6CDF">
          <w:rPr>
            <w:rFonts w:ascii="Times New Roman" w:hAnsi="Times New Roman"/>
            <w:sz w:val="24"/>
            <w:szCs w:val="24"/>
          </w:rPr>
          <w:delText xml:space="preserve">whether </w:delText>
        </w:r>
      </w:del>
      <w:ins w:id="49" w:author="WCUUser" w:date="2015-05-07T20:12:00Z">
        <w:r w:rsidR="006B6CDF">
          <w:rPr>
            <w:rFonts w:ascii="Times New Roman" w:hAnsi="Times New Roman"/>
            <w:sz w:val="24"/>
            <w:szCs w:val="24"/>
          </w:rPr>
          <w:t>if</w:t>
        </w:r>
        <w:r w:rsidR="006B6CDF">
          <w:rPr>
            <w:rFonts w:ascii="Times New Roman" w:hAnsi="Times New Roman"/>
            <w:sz w:val="24"/>
            <w:szCs w:val="24"/>
          </w:rPr>
          <w:t xml:space="preserve"> </w:t>
        </w:r>
      </w:ins>
      <w:r>
        <w:rPr>
          <w:rFonts w:ascii="Times New Roman" w:hAnsi="Times New Roman"/>
          <w:sz w:val="24"/>
          <w:szCs w:val="24"/>
        </w:rPr>
        <w:t xml:space="preserve">WMC variation (measured by </w:t>
      </w:r>
      <w:proofErr w:type="spellStart"/>
      <w:r>
        <w:rPr>
          <w:rFonts w:ascii="Times New Roman" w:hAnsi="Times New Roman"/>
          <w:sz w:val="24"/>
          <w:szCs w:val="24"/>
        </w:rPr>
        <w:t>Ospan</w:t>
      </w:r>
      <w:proofErr w:type="spellEnd"/>
      <w:r>
        <w:rPr>
          <w:rFonts w:ascii="Times New Roman" w:hAnsi="Times New Roman"/>
          <w:sz w:val="24"/>
          <w:szCs w:val="24"/>
        </w:rPr>
        <w:t xml:space="preserve">) predicts differences in how visual </w:t>
      </w:r>
      <w:r>
        <w:rPr>
          <w:rFonts w:ascii="Times New Roman" w:hAnsi="Times New Roman"/>
          <w:sz w:val="24"/>
          <w:szCs w:val="24"/>
        </w:rPr>
        <w:lastRenderedPageBreak/>
        <w:t xml:space="preserve">attention is allocated. Bleckley et al. had subjects identify a centrally presented target letter and then localize another displaced letter that could appear on one of three concentric rings that appeared around the central letter. The ring that the displaced letter was to appear on was validly cued on 80% of trials with the words </w:t>
      </w:r>
      <w:r w:rsidRPr="006D53FE">
        <w:rPr>
          <w:rFonts w:ascii="Times New Roman" w:hAnsi="Times New Roman"/>
          <w:i/>
          <w:sz w:val="24"/>
          <w:szCs w:val="24"/>
        </w:rPr>
        <w:t>close</w:t>
      </w:r>
      <w:r>
        <w:rPr>
          <w:rFonts w:ascii="Times New Roman" w:hAnsi="Times New Roman"/>
          <w:sz w:val="24"/>
          <w:szCs w:val="24"/>
        </w:rPr>
        <w:t xml:space="preserve">, </w:t>
      </w:r>
      <w:r w:rsidRPr="006D53FE">
        <w:rPr>
          <w:rFonts w:ascii="Times New Roman" w:hAnsi="Times New Roman"/>
          <w:i/>
          <w:sz w:val="24"/>
          <w:szCs w:val="24"/>
        </w:rPr>
        <w:t>medium</w:t>
      </w:r>
      <w:r>
        <w:rPr>
          <w:rFonts w:ascii="Times New Roman" w:hAnsi="Times New Roman"/>
          <w:sz w:val="24"/>
          <w:szCs w:val="24"/>
        </w:rPr>
        <w:t xml:space="preserve">, or </w:t>
      </w:r>
      <w:r w:rsidRPr="006D53FE">
        <w:rPr>
          <w:rFonts w:ascii="Times New Roman" w:hAnsi="Times New Roman"/>
          <w:i/>
          <w:sz w:val="24"/>
          <w:szCs w:val="24"/>
        </w:rPr>
        <w:t>distant</w:t>
      </w:r>
      <w:r>
        <w:rPr>
          <w:rFonts w:ascii="Times New Roman" w:hAnsi="Times New Roman"/>
          <w:sz w:val="24"/>
          <w:szCs w:val="24"/>
        </w:rPr>
        <w:t>.</w:t>
      </w:r>
      <w:r w:rsidR="00F21AF9">
        <w:rPr>
          <w:rFonts w:ascii="Times New Roman" w:hAnsi="Times New Roman"/>
          <w:sz w:val="24"/>
          <w:szCs w:val="24"/>
        </w:rPr>
        <w:t xml:space="preserve"> The cue was displayed for 2 seconds</w:t>
      </w:r>
      <w:r w:rsidR="00EB37FF">
        <w:rPr>
          <w:rFonts w:ascii="Times New Roman" w:hAnsi="Times New Roman"/>
          <w:sz w:val="24"/>
          <w:szCs w:val="24"/>
        </w:rPr>
        <w:t>;</w:t>
      </w:r>
      <w:r w:rsidR="00F21AF9">
        <w:rPr>
          <w:rFonts w:ascii="Times New Roman" w:hAnsi="Times New Roman"/>
          <w:sz w:val="24"/>
          <w:szCs w:val="24"/>
        </w:rPr>
        <w:t xml:space="preserve"> then the grid</w:t>
      </w:r>
      <w:r w:rsidR="00F344A8">
        <w:rPr>
          <w:rFonts w:ascii="Times New Roman" w:hAnsi="Times New Roman"/>
          <w:sz w:val="24"/>
          <w:szCs w:val="24"/>
        </w:rPr>
        <w:t xml:space="preserve"> (i.e., the concentric rings)</w:t>
      </w:r>
      <w:r w:rsidR="00F21AF9">
        <w:rPr>
          <w:rFonts w:ascii="Times New Roman" w:hAnsi="Times New Roman"/>
          <w:sz w:val="24"/>
          <w:szCs w:val="24"/>
        </w:rPr>
        <w:t xml:space="preserve"> was displayed for 2 seconds before being replaced by the central and displaced letter.</w:t>
      </w:r>
      <w:r w:rsidR="00EB37FF">
        <w:rPr>
          <w:rFonts w:ascii="Times New Roman" w:hAnsi="Times New Roman"/>
          <w:sz w:val="24"/>
          <w:szCs w:val="24"/>
        </w:rPr>
        <w:t xml:space="preserve"> The central letter and displaced letters were presented for 150 </w:t>
      </w:r>
      <w:proofErr w:type="spellStart"/>
      <w:r w:rsidR="00EB37FF">
        <w:rPr>
          <w:rFonts w:ascii="Times New Roman" w:hAnsi="Times New Roman"/>
          <w:sz w:val="24"/>
          <w:szCs w:val="24"/>
        </w:rPr>
        <w:t>ms</w:t>
      </w:r>
      <w:proofErr w:type="spellEnd"/>
      <w:r w:rsidR="00EB37FF">
        <w:rPr>
          <w:rFonts w:ascii="Times New Roman" w:hAnsi="Times New Roman"/>
          <w:sz w:val="24"/>
          <w:szCs w:val="24"/>
        </w:rPr>
        <w:t xml:space="preserve"> before the entire screen was pattern masked. </w:t>
      </w:r>
      <w:r>
        <w:rPr>
          <w:rFonts w:ascii="Times New Roman" w:hAnsi="Times New Roman"/>
          <w:sz w:val="24"/>
          <w:szCs w:val="24"/>
        </w:rPr>
        <w:t xml:space="preserve">Bleckley et al. hypothesized that because of previous demonstrations of superior controlled attention capabilities by </w:t>
      </w:r>
      <w:r w:rsidR="00433191">
        <w:rPr>
          <w:rFonts w:ascii="Times New Roman" w:hAnsi="Times New Roman"/>
          <w:sz w:val="24"/>
          <w:szCs w:val="24"/>
        </w:rPr>
        <w:t>higher-WMC subjects</w:t>
      </w:r>
      <w:r>
        <w:rPr>
          <w:rFonts w:ascii="Times New Roman" w:hAnsi="Times New Roman"/>
          <w:sz w:val="24"/>
          <w:szCs w:val="24"/>
        </w:rPr>
        <w:t xml:space="preserve">, </w:t>
      </w:r>
      <w:r w:rsidR="00433191">
        <w:rPr>
          <w:rFonts w:ascii="Times New Roman" w:hAnsi="Times New Roman"/>
          <w:sz w:val="24"/>
          <w:szCs w:val="24"/>
        </w:rPr>
        <w:t>higher-WMC subjects</w:t>
      </w:r>
      <w:r>
        <w:rPr>
          <w:rFonts w:ascii="Times New Roman" w:hAnsi="Times New Roman"/>
          <w:sz w:val="24"/>
          <w:szCs w:val="24"/>
        </w:rPr>
        <w:t xml:space="preserve"> would be more precise with their allocation of attention while </w:t>
      </w:r>
      <w:r w:rsidR="00433191">
        <w:rPr>
          <w:rFonts w:ascii="Times New Roman" w:hAnsi="Times New Roman"/>
          <w:sz w:val="24"/>
          <w:szCs w:val="24"/>
        </w:rPr>
        <w:t>lower-WMC subjects</w:t>
      </w:r>
      <w:r>
        <w:rPr>
          <w:rFonts w:ascii="Times New Roman" w:hAnsi="Times New Roman"/>
          <w:sz w:val="24"/>
          <w:szCs w:val="24"/>
        </w:rPr>
        <w:t xml:space="preserve"> would deploy their attention in a more diffuse spotlight</w:t>
      </w:r>
      <w:r w:rsidR="00F344A8">
        <w:rPr>
          <w:rFonts w:ascii="Times New Roman" w:hAnsi="Times New Roman"/>
          <w:sz w:val="24"/>
          <w:szCs w:val="24"/>
        </w:rPr>
        <w:t xml:space="preserve"> formation</w:t>
      </w:r>
      <w:r>
        <w:rPr>
          <w:rFonts w:ascii="Times New Roman" w:hAnsi="Times New Roman"/>
          <w:sz w:val="24"/>
          <w:szCs w:val="24"/>
        </w:rPr>
        <w:t xml:space="preserve">. Following from this, they expected </w:t>
      </w:r>
      <w:r w:rsidR="00433191">
        <w:rPr>
          <w:rFonts w:ascii="Times New Roman" w:hAnsi="Times New Roman"/>
          <w:sz w:val="24"/>
          <w:szCs w:val="24"/>
        </w:rPr>
        <w:t>higher-WMC subjects</w:t>
      </w:r>
      <w:r>
        <w:rPr>
          <w:rFonts w:ascii="Times New Roman" w:hAnsi="Times New Roman"/>
          <w:sz w:val="24"/>
          <w:szCs w:val="24"/>
        </w:rPr>
        <w:t>’ performance</w:t>
      </w:r>
      <w:r w:rsidR="009255D8">
        <w:rPr>
          <w:rFonts w:ascii="Times New Roman" w:hAnsi="Times New Roman"/>
          <w:sz w:val="24"/>
          <w:szCs w:val="24"/>
        </w:rPr>
        <w:t xml:space="preserve"> (i.e., accuracy)</w:t>
      </w:r>
      <w:r>
        <w:rPr>
          <w:rFonts w:ascii="Times New Roman" w:hAnsi="Times New Roman"/>
          <w:sz w:val="24"/>
          <w:szCs w:val="24"/>
        </w:rPr>
        <w:t xml:space="preserve"> to suffer more </w:t>
      </w:r>
      <w:r w:rsidR="009255D8">
        <w:rPr>
          <w:rFonts w:ascii="Times New Roman" w:hAnsi="Times New Roman"/>
          <w:sz w:val="24"/>
          <w:szCs w:val="24"/>
        </w:rPr>
        <w:t xml:space="preserve">than lower-WMC subjects </w:t>
      </w:r>
      <w:r>
        <w:rPr>
          <w:rFonts w:ascii="Times New Roman" w:hAnsi="Times New Roman"/>
          <w:sz w:val="24"/>
          <w:szCs w:val="24"/>
        </w:rPr>
        <w:t>on invalidly cued trials where the target was inside —but not outside</w:t>
      </w:r>
      <w:r>
        <w:rPr>
          <w:rFonts w:ascii="Times New Roman" w:hAnsi="Times New Roman"/>
          <w:sz w:val="24"/>
          <w:szCs w:val="24"/>
        </w:rPr>
        <w:softHyphen/>
        <w:t>— the cued ring.</w:t>
      </w:r>
    </w:p>
    <w:p w:rsidR="0055495F" w:rsidRDefault="0055495F" w:rsidP="0055495F">
      <w:pPr>
        <w:spacing w:after="0" w:line="480" w:lineRule="auto"/>
        <w:ind w:firstLine="720"/>
        <w:rPr>
          <w:rFonts w:ascii="Times New Roman" w:hAnsi="Times New Roman"/>
          <w:sz w:val="24"/>
          <w:szCs w:val="24"/>
        </w:rPr>
      </w:pPr>
      <w:bookmarkStart w:id="50" w:name="_GoBack"/>
      <w:bookmarkEnd w:id="50"/>
      <w:r>
        <w:rPr>
          <w:rFonts w:ascii="Times New Roman" w:hAnsi="Times New Roman"/>
          <w:sz w:val="24"/>
          <w:szCs w:val="24"/>
        </w:rPr>
        <w:t xml:space="preserve"> Consider a trial where the subject receives a distant cue</w:t>
      </w:r>
      <w:r w:rsidR="00F344A8">
        <w:rPr>
          <w:rFonts w:ascii="Times New Roman" w:hAnsi="Times New Roman"/>
          <w:sz w:val="24"/>
          <w:szCs w:val="24"/>
        </w:rPr>
        <w:t xml:space="preserve"> (i.e</w:t>
      </w:r>
      <w:r w:rsidR="0000544A">
        <w:rPr>
          <w:rFonts w:ascii="Times New Roman" w:hAnsi="Times New Roman"/>
          <w:sz w:val="24"/>
          <w:szCs w:val="24"/>
        </w:rPr>
        <w:t>.</w:t>
      </w:r>
      <w:r w:rsidR="00F344A8">
        <w:rPr>
          <w:rFonts w:ascii="Times New Roman" w:hAnsi="Times New Roman"/>
          <w:sz w:val="24"/>
          <w:szCs w:val="24"/>
        </w:rPr>
        <w:t>, the cue for the farthest ring from the center)</w:t>
      </w:r>
      <w:r>
        <w:rPr>
          <w:rFonts w:ascii="Times New Roman" w:hAnsi="Times New Roman"/>
          <w:sz w:val="24"/>
          <w:szCs w:val="24"/>
        </w:rPr>
        <w:t xml:space="preserve">. The subject should configure his or her attention to center of the screen and the </w:t>
      </w:r>
      <w:r w:rsidR="009255D8">
        <w:rPr>
          <w:rFonts w:ascii="Times New Roman" w:hAnsi="Times New Roman"/>
          <w:sz w:val="24"/>
          <w:szCs w:val="24"/>
        </w:rPr>
        <w:t xml:space="preserve">distant </w:t>
      </w:r>
      <w:r>
        <w:rPr>
          <w:rFonts w:ascii="Times New Roman" w:hAnsi="Times New Roman"/>
          <w:sz w:val="24"/>
          <w:szCs w:val="24"/>
        </w:rPr>
        <w:t xml:space="preserve">ring. When the target then appears inside the </w:t>
      </w:r>
      <w:r w:rsidR="009255D8">
        <w:rPr>
          <w:rFonts w:ascii="Times New Roman" w:hAnsi="Times New Roman"/>
          <w:sz w:val="24"/>
          <w:szCs w:val="24"/>
        </w:rPr>
        <w:t xml:space="preserve">distant </w:t>
      </w:r>
      <w:r>
        <w:rPr>
          <w:rFonts w:ascii="Times New Roman" w:hAnsi="Times New Roman"/>
          <w:sz w:val="24"/>
          <w:szCs w:val="24"/>
        </w:rPr>
        <w:t xml:space="preserve">ring, subjects who were more tightly focused on just the </w:t>
      </w:r>
      <w:r w:rsidR="009255D8">
        <w:rPr>
          <w:rFonts w:ascii="Times New Roman" w:hAnsi="Times New Roman"/>
          <w:sz w:val="24"/>
          <w:szCs w:val="24"/>
        </w:rPr>
        <w:t xml:space="preserve">distant </w:t>
      </w:r>
      <w:r>
        <w:rPr>
          <w:rFonts w:ascii="Times New Roman" w:hAnsi="Times New Roman"/>
          <w:sz w:val="24"/>
          <w:szCs w:val="24"/>
        </w:rPr>
        <w:t>ring and the center position should perform worse than the subject who is unable to deploy their attention as precisely and instead ends up covering the whole area from the outer ring to the center with their attention</w:t>
      </w:r>
      <w:r w:rsidR="00925738">
        <w:rPr>
          <w:rFonts w:ascii="Times New Roman" w:hAnsi="Times New Roman"/>
          <w:sz w:val="24"/>
          <w:szCs w:val="24"/>
        </w:rPr>
        <w:t xml:space="preserve">. </w:t>
      </w:r>
      <w:r>
        <w:rPr>
          <w:rFonts w:ascii="Times New Roman" w:hAnsi="Times New Roman"/>
          <w:sz w:val="24"/>
          <w:szCs w:val="24"/>
        </w:rPr>
        <w:t>For all subjects, invalidly cued letters occurring outside the cued ring were poorly localized (67% correct)</w:t>
      </w:r>
      <w:r w:rsidR="00E0088D">
        <w:rPr>
          <w:rFonts w:ascii="Times New Roman" w:hAnsi="Times New Roman"/>
          <w:sz w:val="24"/>
          <w:szCs w:val="24"/>
        </w:rPr>
        <w:t>,</w:t>
      </w:r>
      <w:r>
        <w:rPr>
          <w:rFonts w:ascii="Times New Roman" w:hAnsi="Times New Roman"/>
          <w:sz w:val="24"/>
          <w:szCs w:val="24"/>
        </w:rPr>
        <w:t xml:space="preserve"> </w:t>
      </w:r>
      <w:r w:rsidR="00E0088D">
        <w:rPr>
          <w:rFonts w:ascii="Times New Roman" w:hAnsi="Times New Roman"/>
          <w:sz w:val="24"/>
          <w:szCs w:val="24"/>
        </w:rPr>
        <w:t>b</w:t>
      </w:r>
      <w:r>
        <w:rPr>
          <w:rFonts w:ascii="Times New Roman" w:hAnsi="Times New Roman"/>
          <w:sz w:val="24"/>
          <w:szCs w:val="24"/>
        </w:rPr>
        <w:t xml:space="preserve">ut </w:t>
      </w:r>
      <w:r w:rsidR="00433191">
        <w:rPr>
          <w:rFonts w:ascii="Times New Roman" w:hAnsi="Times New Roman"/>
          <w:sz w:val="24"/>
          <w:szCs w:val="24"/>
        </w:rPr>
        <w:t>lower-WMC subjects</w:t>
      </w:r>
      <w:r>
        <w:rPr>
          <w:rFonts w:ascii="Times New Roman" w:hAnsi="Times New Roman"/>
          <w:sz w:val="24"/>
          <w:szCs w:val="24"/>
        </w:rPr>
        <w:t xml:space="preserve"> localized invalidly cued letters inside the cued ring better than did </w:t>
      </w:r>
      <w:r w:rsidR="00433191">
        <w:rPr>
          <w:rFonts w:ascii="Times New Roman" w:hAnsi="Times New Roman"/>
          <w:sz w:val="24"/>
          <w:szCs w:val="24"/>
        </w:rPr>
        <w:t>higher-WMC subjects</w:t>
      </w:r>
      <w:r>
        <w:rPr>
          <w:rFonts w:ascii="Times New Roman" w:hAnsi="Times New Roman"/>
          <w:sz w:val="24"/>
          <w:szCs w:val="24"/>
        </w:rPr>
        <w:t xml:space="preserve"> (72% vs. 64%)</w:t>
      </w:r>
      <w:r w:rsidR="00E0088D">
        <w:rPr>
          <w:rFonts w:ascii="Times New Roman" w:hAnsi="Times New Roman"/>
          <w:sz w:val="24"/>
          <w:szCs w:val="24"/>
        </w:rPr>
        <w:t>;</w:t>
      </w:r>
      <w:r w:rsidR="007445B3">
        <w:rPr>
          <w:rFonts w:ascii="Times New Roman" w:hAnsi="Times New Roman"/>
          <w:sz w:val="24"/>
          <w:szCs w:val="24"/>
        </w:rPr>
        <w:t xml:space="preserve"> the authors interpreted this finding as</w:t>
      </w:r>
      <w:r>
        <w:rPr>
          <w:rFonts w:ascii="Times New Roman" w:hAnsi="Times New Roman"/>
          <w:sz w:val="24"/>
          <w:szCs w:val="24"/>
        </w:rPr>
        <w:t xml:space="preserve"> providing evidence that higher</w:t>
      </w:r>
      <w:r w:rsidR="009E58A3">
        <w:rPr>
          <w:rFonts w:ascii="Times New Roman" w:hAnsi="Times New Roman"/>
          <w:sz w:val="24"/>
          <w:szCs w:val="24"/>
        </w:rPr>
        <w:t>-</w:t>
      </w:r>
      <w:r>
        <w:rPr>
          <w:rFonts w:ascii="Times New Roman" w:hAnsi="Times New Roman"/>
          <w:sz w:val="24"/>
          <w:szCs w:val="24"/>
        </w:rPr>
        <w:t>WMC</w:t>
      </w:r>
      <w:r w:rsidR="009E58A3">
        <w:rPr>
          <w:rFonts w:ascii="Times New Roman" w:hAnsi="Times New Roman"/>
          <w:sz w:val="24"/>
          <w:szCs w:val="24"/>
        </w:rPr>
        <w:t xml:space="preserve"> subjects</w:t>
      </w:r>
      <w:r>
        <w:rPr>
          <w:rFonts w:ascii="Times New Roman" w:hAnsi="Times New Roman"/>
          <w:sz w:val="24"/>
          <w:szCs w:val="24"/>
        </w:rPr>
        <w:t xml:space="preserve"> are able to configure their attention </w:t>
      </w:r>
      <w:proofErr w:type="spellStart"/>
      <w:r>
        <w:rPr>
          <w:rFonts w:ascii="Times New Roman" w:hAnsi="Times New Roman"/>
          <w:sz w:val="24"/>
          <w:szCs w:val="24"/>
        </w:rPr>
        <w:t>discontiguously</w:t>
      </w:r>
      <w:proofErr w:type="spellEnd"/>
      <w:r>
        <w:rPr>
          <w:rFonts w:ascii="Times New Roman" w:hAnsi="Times New Roman"/>
          <w:sz w:val="24"/>
          <w:szCs w:val="24"/>
        </w:rPr>
        <w:t xml:space="preserve"> while lower</w:t>
      </w:r>
      <w:r w:rsidR="009E58A3">
        <w:rPr>
          <w:rFonts w:ascii="Times New Roman" w:hAnsi="Times New Roman"/>
          <w:sz w:val="24"/>
          <w:szCs w:val="24"/>
        </w:rPr>
        <w:t>-</w:t>
      </w:r>
      <w:r>
        <w:rPr>
          <w:rFonts w:ascii="Times New Roman" w:hAnsi="Times New Roman"/>
          <w:sz w:val="24"/>
          <w:szCs w:val="24"/>
        </w:rPr>
        <w:t xml:space="preserve">WMC </w:t>
      </w:r>
      <w:r w:rsidR="009E58A3">
        <w:rPr>
          <w:rFonts w:ascii="Times New Roman" w:hAnsi="Times New Roman"/>
          <w:sz w:val="24"/>
          <w:szCs w:val="24"/>
        </w:rPr>
        <w:t xml:space="preserve">subjects </w:t>
      </w:r>
      <w:r>
        <w:rPr>
          <w:rFonts w:ascii="Times New Roman" w:hAnsi="Times New Roman"/>
          <w:sz w:val="24"/>
          <w:szCs w:val="24"/>
        </w:rPr>
        <w:t xml:space="preserve">deploy their </w:t>
      </w:r>
      <w:r>
        <w:rPr>
          <w:rFonts w:ascii="Times New Roman" w:hAnsi="Times New Roman"/>
          <w:sz w:val="24"/>
          <w:szCs w:val="24"/>
        </w:rPr>
        <w:lastRenderedPageBreak/>
        <w:t>visual attention more diffusely in a spotlight formation.</w:t>
      </w:r>
      <w:r w:rsidR="007445B3">
        <w:rPr>
          <w:rFonts w:ascii="Times New Roman" w:hAnsi="Times New Roman"/>
          <w:sz w:val="24"/>
          <w:szCs w:val="24"/>
        </w:rPr>
        <w:t xml:space="preserve"> But in light of the Poole and Kane</w:t>
      </w:r>
      <w:r w:rsidR="00B42F2B">
        <w:rPr>
          <w:rFonts w:ascii="Times New Roman" w:hAnsi="Times New Roman"/>
          <w:sz w:val="24"/>
          <w:szCs w:val="24"/>
        </w:rPr>
        <w:t xml:space="preserve"> (2009)</w:t>
      </w:r>
      <w:r w:rsidR="007445B3">
        <w:rPr>
          <w:rFonts w:ascii="Times New Roman" w:hAnsi="Times New Roman"/>
          <w:sz w:val="24"/>
          <w:szCs w:val="24"/>
        </w:rPr>
        <w:t xml:space="preserve"> results where WMC did not relate to the number of </w:t>
      </w:r>
      <w:proofErr w:type="spellStart"/>
      <w:r w:rsidR="007445B3">
        <w:rPr>
          <w:rFonts w:ascii="Times New Roman" w:hAnsi="Times New Roman"/>
          <w:sz w:val="24"/>
          <w:szCs w:val="24"/>
        </w:rPr>
        <w:t>discontiguous</w:t>
      </w:r>
      <w:proofErr w:type="spellEnd"/>
      <w:r w:rsidR="007445B3">
        <w:rPr>
          <w:rFonts w:ascii="Times New Roman" w:hAnsi="Times New Roman"/>
          <w:sz w:val="24"/>
          <w:szCs w:val="24"/>
        </w:rPr>
        <w:t xml:space="preserve"> locations to be attended to and only predicted performance when </w:t>
      </w:r>
      <w:proofErr w:type="spellStart"/>
      <w:r w:rsidR="007445B3">
        <w:rPr>
          <w:rFonts w:ascii="Times New Roman" w:hAnsi="Times New Roman"/>
          <w:sz w:val="24"/>
          <w:szCs w:val="24"/>
        </w:rPr>
        <w:t>attentional</w:t>
      </w:r>
      <w:proofErr w:type="spellEnd"/>
      <w:r w:rsidR="007445B3">
        <w:rPr>
          <w:rFonts w:ascii="Times New Roman" w:hAnsi="Times New Roman"/>
          <w:sz w:val="24"/>
          <w:szCs w:val="24"/>
        </w:rPr>
        <w:t xml:space="preserve"> focus had to be maintained</w:t>
      </w:r>
      <w:r w:rsidR="00F344A8">
        <w:rPr>
          <w:rFonts w:ascii="Times New Roman" w:hAnsi="Times New Roman"/>
          <w:sz w:val="24"/>
          <w:szCs w:val="24"/>
        </w:rPr>
        <w:t xml:space="preserve"> (for 1.5 seconds)</w:t>
      </w:r>
      <w:r w:rsidR="007445B3">
        <w:rPr>
          <w:rFonts w:ascii="Times New Roman" w:hAnsi="Times New Roman"/>
          <w:sz w:val="24"/>
          <w:szCs w:val="24"/>
        </w:rPr>
        <w:t xml:space="preserve">, it’s possible that Bleckley et al. would have </w:t>
      </w:r>
      <w:r w:rsidR="00F344A8">
        <w:rPr>
          <w:rFonts w:ascii="Times New Roman" w:hAnsi="Times New Roman"/>
          <w:sz w:val="24"/>
          <w:szCs w:val="24"/>
        </w:rPr>
        <w:t xml:space="preserve">produced </w:t>
      </w:r>
      <w:r w:rsidR="007445B3">
        <w:rPr>
          <w:rFonts w:ascii="Times New Roman" w:hAnsi="Times New Roman"/>
          <w:sz w:val="24"/>
          <w:szCs w:val="24"/>
        </w:rPr>
        <w:t>null results if they used a shorter period of time</w:t>
      </w:r>
      <w:r w:rsidR="00B42F2B">
        <w:rPr>
          <w:rFonts w:ascii="Times New Roman" w:hAnsi="Times New Roman"/>
          <w:sz w:val="24"/>
          <w:szCs w:val="24"/>
        </w:rPr>
        <w:t xml:space="preserve"> shorter</w:t>
      </w:r>
      <w:r w:rsidR="007445B3">
        <w:rPr>
          <w:rFonts w:ascii="Times New Roman" w:hAnsi="Times New Roman"/>
          <w:sz w:val="24"/>
          <w:szCs w:val="24"/>
        </w:rPr>
        <w:t xml:space="preserve"> than the 2 seconds they used between the cue and the target display. </w:t>
      </w:r>
    </w:p>
    <w:p w:rsidR="009155C8" w:rsidRDefault="009155C8" w:rsidP="0055495F">
      <w:pPr>
        <w:spacing w:after="0" w:line="480" w:lineRule="auto"/>
        <w:ind w:firstLine="720"/>
        <w:rPr>
          <w:rFonts w:ascii="Times New Roman" w:hAnsi="Times New Roman"/>
          <w:sz w:val="24"/>
          <w:szCs w:val="24"/>
        </w:rPr>
      </w:pPr>
    </w:p>
    <w:p w:rsidR="0055495F" w:rsidRDefault="0055495F" w:rsidP="00E2745B">
      <w:pPr>
        <w:spacing w:after="0" w:line="480" w:lineRule="auto"/>
        <w:ind w:firstLine="720"/>
        <w:rPr>
          <w:rFonts w:ascii="Times New Roman" w:hAnsi="Times New Roman"/>
          <w:b/>
          <w:sz w:val="24"/>
          <w:szCs w:val="24"/>
        </w:rPr>
      </w:pPr>
      <w:r>
        <w:rPr>
          <w:rFonts w:ascii="Times New Roman" w:hAnsi="Times New Roman"/>
          <w:b/>
          <w:sz w:val="24"/>
          <w:szCs w:val="24"/>
        </w:rPr>
        <w:t xml:space="preserve">WMC and </w:t>
      </w:r>
      <w:r w:rsidRPr="00EC2404">
        <w:rPr>
          <w:rFonts w:ascii="Times New Roman" w:hAnsi="Times New Roman"/>
          <w:b/>
          <w:sz w:val="24"/>
          <w:szCs w:val="24"/>
        </w:rPr>
        <w:t>Habit Restraint</w:t>
      </w:r>
      <w:r w:rsidR="00D23E66">
        <w:rPr>
          <w:rFonts w:ascii="Times New Roman" w:hAnsi="Times New Roman"/>
          <w:b/>
          <w:sz w:val="24"/>
          <w:szCs w:val="24"/>
        </w:rPr>
        <w:t xml:space="preserve"> Relations</w:t>
      </w:r>
    </w:p>
    <w:p w:rsidR="0055495F" w:rsidRDefault="0055495F" w:rsidP="0055495F">
      <w:pPr>
        <w:spacing w:after="0" w:line="480" w:lineRule="auto"/>
        <w:ind w:firstLine="720"/>
        <w:rPr>
          <w:rFonts w:ascii="Times New Roman" w:hAnsi="Times New Roman"/>
          <w:sz w:val="24"/>
          <w:szCs w:val="24"/>
        </w:rPr>
      </w:pPr>
      <w:proofErr w:type="spellStart"/>
      <w:proofErr w:type="gramStart"/>
      <w:r w:rsidRPr="009C7352">
        <w:rPr>
          <w:rFonts w:ascii="Times New Roman" w:hAnsi="Times New Roman"/>
          <w:i/>
          <w:sz w:val="24"/>
          <w:szCs w:val="24"/>
        </w:rPr>
        <w:t>Antisaccade</w:t>
      </w:r>
      <w:proofErr w:type="spellEnd"/>
      <w:r w:rsidRPr="009C7352">
        <w:rPr>
          <w:rFonts w:ascii="Times New Roman" w:hAnsi="Times New Roman"/>
          <w:i/>
          <w:sz w:val="24"/>
          <w:szCs w:val="24"/>
        </w:rPr>
        <w:t xml:space="preserve"> </w:t>
      </w:r>
      <w:r>
        <w:rPr>
          <w:rFonts w:ascii="Times New Roman" w:hAnsi="Times New Roman"/>
          <w:i/>
          <w:sz w:val="24"/>
          <w:szCs w:val="24"/>
        </w:rPr>
        <w:t>t</w:t>
      </w:r>
      <w:r w:rsidRPr="009C7352">
        <w:rPr>
          <w:rFonts w:ascii="Times New Roman" w:hAnsi="Times New Roman"/>
          <w:i/>
          <w:sz w:val="24"/>
          <w:szCs w:val="24"/>
        </w:rPr>
        <w:t>ask</w:t>
      </w:r>
      <w:r>
        <w:rPr>
          <w:rFonts w:ascii="Times New Roman" w:hAnsi="Times New Roman"/>
          <w:sz w:val="24"/>
          <w:szCs w:val="24"/>
        </w:rPr>
        <w:t>.</w:t>
      </w:r>
      <w:proofErr w:type="gramEnd"/>
      <w:r>
        <w:rPr>
          <w:rFonts w:ascii="Times New Roman" w:hAnsi="Times New Roman"/>
          <w:sz w:val="24"/>
          <w:szCs w:val="24"/>
        </w:rPr>
        <w:t xml:space="preserve"> Kane, Bleckley, Conway, and Engle </w:t>
      </w:r>
      <w:r>
        <w:rPr>
          <w:rFonts w:ascii="Times New Roman" w:hAnsi="Times New Roman"/>
          <w:noProof/>
          <w:sz w:val="24"/>
          <w:szCs w:val="24"/>
        </w:rPr>
        <w:t>(2001)</w:t>
      </w:r>
      <w:r>
        <w:rPr>
          <w:rFonts w:ascii="Times New Roman" w:hAnsi="Times New Roman"/>
          <w:sz w:val="24"/>
          <w:szCs w:val="24"/>
        </w:rPr>
        <w:t xml:space="preserve"> directly tested the assertion that complex span tasks measure an </w:t>
      </w:r>
      <w:proofErr w:type="spellStart"/>
      <w:r>
        <w:rPr>
          <w:rFonts w:ascii="Times New Roman" w:hAnsi="Times New Roman"/>
          <w:sz w:val="24"/>
          <w:szCs w:val="24"/>
        </w:rPr>
        <w:t>attentional</w:t>
      </w:r>
      <w:proofErr w:type="spellEnd"/>
      <w:r>
        <w:rPr>
          <w:rFonts w:ascii="Times New Roman" w:hAnsi="Times New Roman"/>
          <w:sz w:val="24"/>
          <w:szCs w:val="24"/>
        </w:rPr>
        <w:t xml:space="preserve"> ability. They had subjects, classified as either low or high WMC depending on an </w:t>
      </w:r>
      <w:proofErr w:type="spellStart"/>
      <w:r>
        <w:rPr>
          <w:rFonts w:ascii="Times New Roman" w:hAnsi="Times New Roman"/>
          <w:sz w:val="24"/>
          <w:szCs w:val="24"/>
        </w:rPr>
        <w:t>Ospan</w:t>
      </w:r>
      <w:proofErr w:type="spellEnd"/>
      <w:r>
        <w:rPr>
          <w:rFonts w:ascii="Times New Roman" w:hAnsi="Times New Roman"/>
          <w:sz w:val="24"/>
          <w:szCs w:val="24"/>
        </w:rPr>
        <w:t xml:space="preserve"> </w:t>
      </w:r>
      <w:proofErr w:type="gramStart"/>
      <w:r>
        <w:rPr>
          <w:rFonts w:ascii="Times New Roman" w:hAnsi="Times New Roman"/>
          <w:sz w:val="24"/>
          <w:szCs w:val="24"/>
        </w:rPr>
        <w:t>score,</w:t>
      </w:r>
      <w:proofErr w:type="gramEnd"/>
      <w:r>
        <w:rPr>
          <w:rFonts w:ascii="Times New Roman" w:hAnsi="Times New Roman"/>
          <w:sz w:val="24"/>
          <w:szCs w:val="24"/>
        </w:rPr>
        <w:t xml:space="preserve"> complete an </w:t>
      </w:r>
      <w:proofErr w:type="spellStart"/>
      <w:r>
        <w:rPr>
          <w:rFonts w:ascii="Times New Roman" w:hAnsi="Times New Roman"/>
          <w:sz w:val="24"/>
          <w:szCs w:val="24"/>
        </w:rPr>
        <w:t>antisaccade</w:t>
      </w:r>
      <w:proofErr w:type="spellEnd"/>
      <w:r>
        <w:rPr>
          <w:rFonts w:ascii="Times New Roman" w:hAnsi="Times New Roman"/>
          <w:sz w:val="24"/>
          <w:szCs w:val="24"/>
        </w:rPr>
        <w:t xml:space="preserve"> task </w:t>
      </w:r>
      <w:r>
        <w:rPr>
          <w:rFonts w:ascii="Times New Roman" w:hAnsi="Times New Roman"/>
          <w:noProof/>
          <w:sz w:val="24"/>
          <w:szCs w:val="24"/>
        </w:rPr>
        <w:t>(Hallett, 1978)</w:t>
      </w:r>
      <w:r>
        <w:rPr>
          <w:rFonts w:ascii="Times New Roman" w:hAnsi="Times New Roman"/>
          <w:sz w:val="24"/>
          <w:szCs w:val="24"/>
        </w:rPr>
        <w:t xml:space="preserve">. </w:t>
      </w:r>
      <w:r w:rsidR="009255D8">
        <w:rPr>
          <w:rFonts w:ascii="Times New Roman" w:hAnsi="Times New Roman"/>
          <w:sz w:val="24"/>
          <w:szCs w:val="24"/>
        </w:rPr>
        <w:t xml:space="preserve">Kane et al.’s </w:t>
      </w:r>
      <w:proofErr w:type="spellStart"/>
      <w:r>
        <w:rPr>
          <w:rFonts w:ascii="Times New Roman" w:hAnsi="Times New Roman"/>
          <w:sz w:val="24"/>
          <w:szCs w:val="24"/>
        </w:rPr>
        <w:t>antisaccade</w:t>
      </w:r>
      <w:proofErr w:type="spellEnd"/>
      <w:r>
        <w:rPr>
          <w:rFonts w:ascii="Times New Roman" w:hAnsi="Times New Roman"/>
          <w:sz w:val="24"/>
          <w:szCs w:val="24"/>
        </w:rPr>
        <w:t xml:space="preserve"> task required subjects to detect an abrupt visual-onset cue (a flashing equal sign; =) and to use this cue to direct attention to a target. Once the target appeared (it was masked after 50ms), subjects reported the target identity by pressing a designated key. Kane et al. (2001) had subjects complete two blocked within-subject conditions: a </w:t>
      </w:r>
      <w:proofErr w:type="spellStart"/>
      <w:r>
        <w:rPr>
          <w:rFonts w:ascii="Times New Roman" w:hAnsi="Times New Roman"/>
          <w:sz w:val="24"/>
          <w:szCs w:val="24"/>
        </w:rPr>
        <w:t>prosaccade</w:t>
      </w:r>
      <w:proofErr w:type="spellEnd"/>
      <w:r>
        <w:rPr>
          <w:rFonts w:ascii="Times New Roman" w:hAnsi="Times New Roman"/>
          <w:sz w:val="24"/>
          <w:szCs w:val="24"/>
        </w:rPr>
        <w:t xml:space="preserve"> condition where the target appeared at the location of the </w:t>
      </w:r>
      <w:r w:rsidR="003B19F0">
        <w:rPr>
          <w:rFonts w:ascii="Times New Roman" w:hAnsi="Times New Roman"/>
          <w:sz w:val="24"/>
          <w:szCs w:val="24"/>
        </w:rPr>
        <w:t xml:space="preserve">equal </w:t>
      </w:r>
      <w:r>
        <w:rPr>
          <w:rFonts w:ascii="Times New Roman" w:hAnsi="Times New Roman"/>
          <w:sz w:val="24"/>
          <w:szCs w:val="24"/>
        </w:rPr>
        <w:t xml:space="preserve">sign and an </w:t>
      </w:r>
      <w:proofErr w:type="spellStart"/>
      <w:r>
        <w:rPr>
          <w:rFonts w:ascii="Times New Roman" w:hAnsi="Times New Roman"/>
          <w:sz w:val="24"/>
          <w:szCs w:val="24"/>
        </w:rPr>
        <w:t>antisaccade</w:t>
      </w:r>
      <w:proofErr w:type="spellEnd"/>
      <w:r>
        <w:rPr>
          <w:rFonts w:ascii="Times New Roman" w:hAnsi="Times New Roman"/>
          <w:sz w:val="24"/>
          <w:szCs w:val="24"/>
        </w:rPr>
        <w:t xml:space="preserve"> condition where the target appeared opposite of the side of the screen from where the cue appears. For successful performance in the </w:t>
      </w:r>
      <w:proofErr w:type="spellStart"/>
      <w:r>
        <w:rPr>
          <w:rFonts w:ascii="Times New Roman" w:hAnsi="Times New Roman"/>
          <w:sz w:val="24"/>
          <w:szCs w:val="24"/>
        </w:rPr>
        <w:t>prosaccade</w:t>
      </w:r>
      <w:proofErr w:type="spellEnd"/>
      <w:r>
        <w:rPr>
          <w:rFonts w:ascii="Times New Roman" w:hAnsi="Times New Roman"/>
          <w:sz w:val="24"/>
          <w:szCs w:val="24"/>
        </w:rPr>
        <w:t xml:space="preserve"> condition, subjects could let the habitual, exogenously-driven response of orienting towards the cue guide them. But in the </w:t>
      </w:r>
      <w:proofErr w:type="spellStart"/>
      <w:r>
        <w:rPr>
          <w:rFonts w:ascii="Times New Roman" w:hAnsi="Times New Roman"/>
          <w:sz w:val="24"/>
          <w:szCs w:val="24"/>
        </w:rPr>
        <w:t>antisaccade</w:t>
      </w:r>
      <w:proofErr w:type="spellEnd"/>
      <w:r>
        <w:rPr>
          <w:rFonts w:ascii="Times New Roman" w:hAnsi="Times New Roman"/>
          <w:sz w:val="24"/>
          <w:szCs w:val="24"/>
        </w:rPr>
        <w:t xml:space="preserve"> condition, subjects had to use endogenous control to either initially prevent their eyes from orienting to the cue</w:t>
      </w:r>
      <w:r w:rsidR="00DC4052">
        <w:rPr>
          <w:rFonts w:ascii="Times New Roman" w:hAnsi="Times New Roman"/>
          <w:sz w:val="24"/>
          <w:szCs w:val="24"/>
        </w:rPr>
        <w:t>,</w:t>
      </w:r>
      <w:r>
        <w:rPr>
          <w:rFonts w:ascii="Times New Roman" w:hAnsi="Times New Roman"/>
          <w:sz w:val="24"/>
          <w:szCs w:val="24"/>
        </w:rPr>
        <w:t xml:space="preserve"> or, if they didn’t </w:t>
      </w:r>
      <w:r w:rsidR="00B42F2B">
        <w:rPr>
          <w:rFonts w:ascii="Times New Roman" w:hAnsi="Times New Roman"/>
          <w:sz w:val="24"/>
          <w:szCs w:val="24"/>
        </w:rPr>
        <w:t xml:space="preserve">prevent </w:t>
      </w:r>
      <w:r>
        <w:rPr>
          <w:rFonts w:ascii="Times New Roman" w:hAnsi="Times New Roman"/>
          <w:sz w:val="24"/>
          <w:szCs w:val="24"/>
        </w:rPr>
        <w:t xml:space="preserve">this orienting, to disengage from the cue and quickly move their focus to the target side of the screen. This task made very limited demands on memory storage or retrieval; therefore, if </w:t>
      </w:r>
      <w:r w:rsidR="009E58A3">
        <w:rPr>
          <w:rFonts w:ascii="Times New Roman" w:hAnsi="Times New Roman"/>
          <w:sz w:val="24"/>
          <w:szCs w:val="24"/>
        </w:rPr>
        <w:t>higher-WMC subjects</w:t>
      </w:r>
      <w:r>
        <w:rPr>
          <w:rFonts w:ascii="Times New Roman" w:hAnsi="Times New Roman"/>
          <w:sz w:val="24"/>
          <w:szCs w:val="24"/>
        </w:rPr>
        <w:t xml:space="preserve"> performed better than </w:t>
      </w:r>
      <w:r w:rsidR="009E58A3">
        <w:rPr>
          <w:rFonts w:ascii="Times New Roman" w:hAnsi="Times New Roman"/>
          <w:sz w:val="24"/>
          <w:szCs w:val="24"/>
        </w:rPr>
        <w:t>lower-WMC subjects</w:t>
      </w:r>
      <w:r>
        <w:rPr>
          <w:rFonts w:ascii="Times New Roman" w:hAnsi="Times New Roman"/>
          <w:sz w:val="24"/>
          <w:szCs w:val="24"/>
        </w:rPr>
        <w:t xml:space="preserve"> in the </w:t>
      </w:r>
      <w:proofErr w:type="spellStart"/>
      <w:r>
        <w:rPr>
          <w:rFonts w:ascii="Times New Roman" w:hAnsi="Times New Roman"/>
          <w:sz w:val="24"/>
          <w:szCs w:val="24"/>
        </w:rPr>
        <w:t>antisaccade</w:t>
      </w:r>
      <w:proofErr w:type="spellEnd"/>
      <w:r>
        <w:rPr>
          <w:rFonts w:ascii="Times New Roman" w:hAnsi="Times New Roman"/>
          <w:sz w:val="24"/>
          <w:szCs w:val="24"/>
        </w:rPr>
        <w:t xml:space="preserve"> condition, there is arguably an element of attention control measured by the </w:t>
      </w:r>
      <w:proofErr w:type="spellStart"/>
      <w:r>
        <w:rPr>
          <w:rFonts w:ascii="Times New Roman" w:hAnsi="Times New Roman"/>
          <w:sz w:val="24"/>
          <w:szCs w:val="24"/>
        </w:rPr>
        <w:t>Ospan</w:t>
      </w:r>
      <w:proofErr w:type="spellEnd"/>
      <w:r>
        <w:rPr>
          <w:rFonts w:ascii="Times New Roman" w:hAnsi="Times New Roman"/>
          <w:sz w:val="24"/>
          <w:szCs w:val="24"/>
        </w:rPr>
        <w:t xml:space="preserve"> task. As </w:t>
      </w:r>
      <w:r>
        <w:rPr>
          <w:rFonts w:ascii="Times New Roman" w:hAnsi="Times New Roman"/>
          <w:sz w:val="24"/>
          <w:szCs w:val="24"/>
        </w:rPr>
        <w:lastRenderedPageBreak/>
        <w:t>predicted by the controlled attention view of working memory (Engle</w:t>
      </w:r>
      <w:r w:rsidR="00CC544F">
        <w:rPr>
          <w:rFonts w:ascii="Times New Roman" w:hAnsi="Times New Roman"/>
          <w:sz w:val="24"/>
          <w:szCs w:val="24"/>
        </w:rPr>
        <w:t>, Kane</w:t>
      </w:r>
      <w:r>
        <w:rPr>
          <w:rFonts w:ascii="Times New Roman" w:hAnsi="Times New Roman"/>
          <w:sz w:val="24"/>
          <w:szCs w:val="24"/>
        </w:rPr>
        <w:t xml:space="preserve"> et al., 1999), variation in WMC did not predict the reporting of targets (in RTs and errors) in the more automatic </w:t>
      </w:r>
      <w:proofErr w:type="spellStart"/>
      <w:r>
        <w:rPr>
          <w:rFonts w:ascii="Times New Roman" w:hAnsi="Times New Roman"/>
          <w:sz w:val="24"/>
          <w:szCs w:val="24"/>
        </w:rPr>
        <w:t>prosaccade</w:t>
      </w:r>
      <w:proofErr w:type="spellEnd"/>
      <w:r>
        <w:rPr>
          <w:rFonts w:ascii="Times New Roman" w:hAnsi="Times New Roman"/>
          <w:sz w:val="24"/>
          <w:szCs w:val="24"/>
        </w:rPr>
        <w:t xml:space="preserve"> condition </w:t>
      </w:r>
      <w:r w:rsidR="00B42F2B">
        <w:rPr>
          <w:rFonts w:ascii="Times New Roman" w:hAnsi="Times New Roman"/>
          <w:sz w:val="24"/>
          <w:szCs w:val="24"/>
        </w:rPr>
        <w:t>—</w:t>
      </w:r>
      <w:r>
        <w:rPr>
          <w:rFonts w:ascii="Times New Roman" w:hAnsi="Times New Roman"/>
          <w:sz w:val="24"/>
          <w:szCs w:val="24"/>
        </w:rPr>
        <w:t xml:space="preserve">where successful performance was guided by environmentally provided cues. But in the </w:t>
      </w:r>
      <w:proofErr w:type="spellStart"/>
      <w:r>
        <w:rPr>
          <w:rFonts w:ascii="Times New Roman" w:hAnsi="Times New Roman"/>
          <w:sz w:val="24"/>
          <w:szCs w:val="24"/>
        </w:rPr>
        <w:t>antisaccade</w:t>
      </w:r>
      <w:proofErr w:type="spellEnd"/>
      <w:r>
        <w:rPr>
          <w:rFonts w:ascii="Times New Roman" w:hAnsi="Times New Roman"/>
          <w:sz w:val="24"/>
          <w:szCs w:val="24"/>
        </w:rPr>
        <w:t xml:space="preserve"> condition, where endogenous control was necessary to counter the strong signals from the environment, </w:t>
      </w:r>
      <w:r w:rsidR="00433191">
        <w:rPr>
          <w:rFonts w:ascii="Times New Roman" w:hAnsi="Times New Roman"/>
          <w:sz w:val="24"/>
          <w:szCs w:val="24"/>
        </w:rPr>
        <w:t>lower-WMC subjects</w:t>
      </w:r>
      <w:r>
        <w:rPr>
          <w:rFonts w:ascii="Times New Roman" w:hAnsi="Times New Roman"/>
          <w:sz w:val="24"/>
          <w:szCs w:val="24"/>
        </w:rPr>
        <w:t xml:space="preserve"> made more initial saccades towards the cue and were slower to move their eyes to the target after these erroneous saccades than were </w:t>
      </w:r>
      <w:r w:rsidR="00433191">
        <w:rPr>
          <w:rFonts w:ascii="Times New Roman" w:hAnsi="Times New Roman"/>
          <w:sz w:val="24"/>
          <w:szCs w:val="24"/>
        </w:rPr>
        <w:t>higher-WMC subjects</w:t>
      </w:r>
      <w:r w:rsidR="00906700">
        <w:rPr>
          <w:rFonts w:ascii="Times New Roman" w:hAnsi="Times New Roman"/>
          <w:sz w:val="24"/>
          <w:szCs w:val="24"/>
        </w:rPr>
        <w:t xml:space="preserve"> (measured with eye-tracking in Experiment 2)</w:t>
      </w:r>
      <w:r>
        <w:rPr>
          <w:rFonts w:ascii="Times New Roman" w:hAnsi="Times New Roman"/>
          <w:sz w:val="24"/>
          <w:szCs w:val="24"/>
        </w:rPr>
        <w:t xml:space="preserve">. Here, then, we see a relation between performance on a complex span task and an attention task that bear little methodological similarity to one another. Moreover, with no WMC-related differences found in the </w:t>
      </w:r>
      <w:proofErr w:type="spellStart"/>
      <w:r>
        <w:rPr>
          <w:rFonts w:ascii="Times New Roman" w:hAnsi="Times New Roman"/>
          <w:sz w:val="24"/>
          <w:szCs w:val="24"/>
        </w:rPr>
        <w:t>prosaccade</w:t>
      </w:r>
      <w:proofErr w:type="spellEnd"/>
      <w:r>
        <w:rPr>
          <w:rFonts w:ascii="Times New Roman" w:hAnsi="Times New Roman"/>
          <w:sz w:val="24"/>
          <w:szCs w:val="24"/>
        </w:rPr>
        <w:t xml:space="preserve"> blocks, it is</w:t>
      </w:r>
      <w:r w:rsidR="003B19F0">
        <w:rPr>
          <w:rFonts w:ascii="Times New Roman" w:hAnsi="Times New Roman"/>
          <w:sz w:val="24"/>
          <w:szCs w:val="24"/>
        </w:rPr>
        <w:t xml:space="preserve"> again</w:t>
      </w:r>
      <w:r>
        <w:rPr>
          <w:rFonts w:ascii="Times New Roman" w:hAnsi="Times New Roman"/>
          <w:sz w:val="24"/>
          <w:szCs w:val="24"/>
        </w:rPr>
        <w:t xml:space="preserve"> shown that subjects who differ in WMC do not differ in </w:t>
      </w:r>
      <w:r w:rsidRPr="00E413DC">
        <w:rPr>
          <w:rFonts w:ascii="Times New Roman" w:hAnsi="Times New Roman"/>
          <w:i/>
          <w:sz w:val="24"/>
          <w:szCs w:val="24"/>
        </w:rPr>
        <w:t>all</w:t>
      </w:r>
      <w:r>
        <w:rPr>
          <w:rFonts w:ascii="Times New Roman" w:hAnsi="Times New Roman"/>
          <w:sz w:val="24"/>
          <w:szCs w:val="24"/>
        </w:rPr>
        <w:t xml:space="preserve"> types of tasks. </w:t>
      </w:r>
    </w:p>
    <w:p w:rsidR="0055495F" w:rsidRDefault="0055495F" w:rsidP="0055495F">
      <w:pPr>
        <w:spacing w:after="0" w:line="480" w:lineRule="auto"/>
        <w:ind w:firstLine="720"/>
        <w:rPr>
          <w:rFonts w:ascii="Times New Roman" w:hAnsi="Times New Roman"/>
          <w:sz w:val="24"/>
          <w:szCs w:val="24"/>
        </w:rPr>
      </w:pPr>
      <w:proofErr w:type="spellStart"/>
      <w:r>
        <w:rPr>
          <w:rFonts w:ascii="Times New Roman" w:hAnsi="Times New Roman"/>
          <w:sz w:val="24"/>
          <w:szCs w:val="24"/>
        </w:rPr>
        <w:t>Unsworth</w:t>
      </w:r>
      <w:proofErr w:type="spellEnd"/>
      <w:r>
        <w:rPr>
          <w:rFonts w:ascii="Times New Roman" w:hAnsi="Times New Roman"/>
          <w:sz w:val="24"/>
          <w:szCs w:val="24"/>
        </w:rPr>
        <w:t xml:space="preserve">, Schrock, and Engle (2004) also examined how WMC variation relates to </w:t>
      </w:r>
      <w:proofErr w:type="spellStart"/>
      <w:r>
        <w:rPr>
          <w:rFonts w:ascii="Times New Roman" w:hAnsi="Times New Roman"/>
          <w:sz w:val="24"/>
          <w:szCs w:val="24"/>
        </w:rPr>
        <w:t>antisaccade</w:t>
      </w:r>
      <w:proofErr w:type="spellEnd"/>
      <w:r>
        <w:rPr>
          <w:rFonts w:ascii="Times New Roman" w:hAnsi="Times New Roman"/>
          <w:sz w:val="24"/>
          <w:szCs w:val="24"/>
        </w:rPr>
        <w:t xml:space="preserve"> task performance. </w:t>
      </w:r>
      <w:proofErr w:type="spellStart"/>
      <w:r>
        <w:rPr>
          <w:rFonts w:ascii="Times New Roman" w:hAnsi="Times New Roman"/>
          <w:sz w:val="24"/>
          <w:szCs w:val="24"/>
        </w:rPr>
        <w:t>Unsworth</w:t>
      </w:r>
      <w:proofErr w:type="spellEnd"/>
      <w:r>
        <w:rPr>
          <w:rFonts w:ascii="Times New Roman" w:hAnsi="Times New Roman"/>
          <w:sz w:val="24"/>
          <w:szCs w:val="24"/>
        </w:rPr>
        <w:t xml:space="preserve"> et al. measured subjects’ eye movements and did not require subjects to identify a target at the saccade destination. That is, subjects just had to move their eyes to the target. In their Experiment 1, they replicated Kane et al.’s findings with </w:t>
      </w:r>
      <w:proofErr w:type="spellStart"/>
      <w:r>
        <w:rPr>
          <w:rFonts w:ascii="Times New Roman" w:hAnsi="Times New Roman"/>
          <w:sz w:val="24"/>
          <w:szCs w:val="24"/>
        </w:rPr>
        <w:t>antisaccade</w:t>
      </w:r>
      <w:proofErr w:type="spellEnd"/>
      <w:r>
        <w:rPr>
          <w:rFonts w:ascii="Times New Roman" w:hAnsi="Times New Roman"/>
          <w:sz w:val="24"/>
          <w:szCs w:val="24"/>
        </w:rPr>
        <w:t xml:space="preserve"> and </w:t>
      </w:r>
      <w:proofErr w:type="spellStart"/>
      <w:r>
        <w:rPr>
          <w:rFonts w:ascii="Times New Roman" w:hAnsi="Times New Roman"/>
          <w:sz w:val="24"/>
          <w:szCs w:val="24"/>
        </w:rPr>
        <w:t>prosaccade</w:t>
      </w:r>
      <w:proofErr w:type="spellEnd"/>
      <w:r>
        <w:rPr>
          <w:rFonts w:ascii="Times New Roman" w:hAnsi="Times New Roman"/>
          <w:sz w:val="24"/>
          <w:szCs w:val="24"/>
        </w:rPr>
        <w:t xml:space="preserve"> trials blocked (WMC-related differences in anti- but not </w:t>
      </w:r>
      <w:proofErr w:type="spellStart"/>
      <w:r>
        <w:rPr>
          <w:rFonts w:ascii="Times New Roman" w:hAnsi="Times New Roman"/>
          <w:sz w:val="24"/>
          <w:szCs w:val="24"/>
        </w:rPr>
        <w:t>prosaccade</w:t>
      </w:r>
      <w:proofErr w:type="spellEnd"/>
      <w:r>
        <w:rPr>
          <w:rFonts w:ascii="Times New Roman" w:hAnsi="Times New Roman"/>
          <w:sz w:val="24"/>
          <w:szCs w:val="24"/>
        </w:rPr>
        <w:t xml:space="preserve"> trials). </w:t>
      </w:r>
      <w:r w:rsidR="00013504">
        <w:rPr>
          <w:rFonts w:ascii="Times New Roman" w:hAnsi="Times New Roman"/>
          <w:sz w:val="24"/>
          <w:szCs w:val="24"/>
        </w:rPr>
        <w:t>Unlike previous experiments that used blocked designs, i</w:t>
      </w:r>
      <w:r>
        <w:rPr>
          <w:rFonts w:ascii="Times New Roman" w:hAnsi="Times New Roman"/>
          <w:sz w:val="24"/>
          <w:szCs w:val="24"/>
        </w:rPr>
        <w:t xml:space="preserve">n Experiment 2, </w:t>
      </w:r>
      <w:proofErr w:type="spellStart"/>
      <w:r>
        <w:rPr>
          <w:rFonts w:ascii="Times New Roman" w:hAnsi="Times New Roman"/>
          <w:sz w:val="24"/>
          <w:szCs w:val="24"/>
        </w:rPr>
        <w:t>Unsworth</w:t>
      </w:r>
      <w:proofErr w:type="spellEnd"/>
      <w:r>
        <w:rPr>
          <w:rFonts w:ascii="Times New Roman" w:hAnsi="Times New Roman"/>
          <w:sz w:val="24"/>
          <w:szCs w:val="24"/>
        </w:rPr>
        <w:t xml:space="preserve"> et al. mixed </w:t>
      </w:r>
      <w:proofErr w:type="spellStart"/>
      <w:r>
        <w:rPr>
          <w:rFonts w:ascii="Times New Roman" w:hAnsi="Times New Roman"/>
          <w:sz w:val="24"/>
          <w:szCs w:val="24"/>
        </w:rPr>
        <w:t>prosaccade</w:t>
      </w:r>
      <w:proofErr w:type="spellEnd"/>
      <w:r>
        <w:rPr>
          <w:rFonts w:ascii="Times New Roman" w:hAnsi="Times New Roman"/>
          <w:sz w:val="24"/>
          <w:szCs w:val="24"/>
        </w:rPr>
        <w:t xml:space="preserve"> and </w:t>
      </w:r>
      <w:proofErr w:type="spellStart"/>
      <w:r>
        <w:rPr>
          <w:rFonts w:ascii="Times New Roman" w:hAnsi="Times New Roman"/>
          <w:sz w:val="24"/>
          <w:szCs w:val="24"/>
        </w:rPr>
        <w:t>antisaccade</w:t>
      </w:r>
      <w:proofErr w:type="spellEnd"/>
      <w:r>
        <w:rPr>
          <w:rFonts w:ascii="Times New Roman" w:hAnsi="Times New Roman"/>
          <w:sz w:val="24"/>
          <w:szCs w:val="24"/>
        </w:rPr>
        <w:t xml:space="preserve"> trials. On a trial-by-trial basis, a task cue (presented 200 </w:t>
      </w:r>
      <w:proofErr w:type="spellStart"/>
      <w:r>
        <w:rPr>
          <w:rFonts w:ascii="Times New Roman" w:hAnsi="Times New Roman"/>
          <w:sz w:val="24"/>
          <w:szCs w:val="24"/>
        </w:rPr>
        <w:t>ms</w:t>
      </w:r>
      <w:proofErr w:type="spellEnd"/>
      <w:r>
        <w:rPr>
          <w:rFonts w:ascii="Times New Roman" w:hAnsi="Times New Roman"/>
          <w:sz w:val="24"/>
          <w:szCs w:val="24"/>
        </w:rPr>
        <w:t xml:space="preserve"> before the location cue) signaled what type of saccade should be made. The authors predicted that this manipulation</w:t>
      </w:r>
      <w:r w:rsidR="00B42F2B">
        <w:rPr>
          <w:rFonts w:ascii="Times New Roman" w:hAnsi="Times New Roman"/>
          <w:sz w:val="24"/>
          <w:szCs w:val="24"/>
        </w:rPr>
        <w:t xml:space="preserve"> </w:t>
      </w:r>
      <w:r>
        <w:rPr>
          <w:rFonts w:ascii="Times New Roman" w:hAnsi="Times New Roman"/>
          <w:sz w:val="24"/>
          <w:szCs w:val="24"/>
        </w:rPr>
        <w:t xml:space="preserve">would make the control of attention necessary even on </w:t>
      </w:r>
      <w:proofErr w:type="spellStart"/>
      <w:r>
        <w:rPr>
          <w:rFonts w:ascii="Times New Roman" w:hAnsi="Times New Roman"/>
          <w:sz w:val="24"/>
          <w:szCs w:val="24"/>
        </w:rPr>
        <w:t>prosaccade</w:t>
      </w:r>
      <w:proofErr w:type="spellEnd"/>
      <w:r>
        <w:rPr>
          <w:rFonts w:ascii="Times New Roman" w:hAnsi="Times New Roman"/>
          <w:sz w:val="24"/>
          <w:szCs w:val="24"/>
        </w:rPr>
        <w:t xml:space="preserve"> trials and, therefore, WMC-related performance differences would now be found </w:t>
      </w:r>
      <w:r w:rsidR="00DC1C9F">
        <w:rPr>
          <w:rFonts w:ascii="Times New Roman" w:hAnsi="Times New Roman"/>
          <w:sz w:val="24"/>
          <w:szCs w:val="24"/>
        </w:rPr>
        <w:t>on these trials</w:t>
      </w:r>
      <w:r>
        <w:rPr>
          <w:rFonts w:ascii="Times New Roman" w:hAnsi="Times New Roman"/>
          <w:sz w:val="24"/>
          <w:szCs w:val="24"/>
        </w:rPr>
        <w:t xml:space="preserve">. Indeed, </w:t>
      </w:r>
      <w:r w:rsidR="00433191">
        <w:rPr>
          <w:rFonts w:ascii="Times New Roman" w:hAnsi="Times New Roman"/>
          <w:sz w:val="24"/>
          <w:szCs w:val="24"/>
        </w:rPr>
        <w:t>lower-WMC subjects</w:t>
      </w:r>
      <w:r>
        <w:rPr>
          <w:rFonts w:ascii="Times New Roman" w:hAnsi="Times New Roman"/>
          <w:sz w:val="24"/>
          <w:szCs w:val="24"/>
        </w:rPr>
        <w:t xml:space="preserve"> were slower and more erroneous on both anti- and </w:t>
      </w:r>
      <w:proofErr w:type="spellStart"/>
      <w:r>
        <w:rPr>
          <w:rFonts w:ascii="Times New Roman" w:hAnsi="Times New Roman"/>
          <w:sz w:val="24"/>
          <w:szCs w:val="24"/>
        </w:rPr>
        <w:t>prosaccade</w:t>
      </w:r>
      <w:proofErr w:type="spellEnd"/>
      <w:r>
        <w:rPr>
          <w:rFonts w:ascii="Times New Roman" w:hAnsi="Times New Roman"/>
          <w:sz w:val="24"/>
          <w:szCs w:val="24"/>
        </w:rPr>
        <w:t xml:space="preserve"> trials.</w:t>
      </w:r>
      <w:r w:rsidR="00847215">
        <w:rPr>
          <w:rFonts w:ascii="Times New Roman" w:hAnsi="Times New Roman"/>
          <w:sz w:val="24"/>
          <w:szCs w:val="24"/>
        </w:rPr>
        <w:t xml:space="preserve"> </w:t>
      </w:r>
      <w:proofErr w:type="spellStart"/>
      <w:r>
        <w:rPr>
          <w:rFonts w:ascii="Times New Roman" w:hAnsi="Times New Roman"/>
          <w:sz w:val="24"/>
          <w:szCs w:val="24"/>
        </w:rPr>
        <w:t>Unsworth</w:t>
      </w:r>
      <w:proofErr w:type="spellEnd"/>
      <w:r>
        <w:rPr>
          <w:rFonts w:ascii="Times New Roman" w:hAnsi="Times New Roman"/>
          <w:sz w:val="24"/>
          <w:szCs w:val="24"/>
        </w:rPr>
        <w:t xml:space="preserve"> et al. used a third experiment to suggest a causal mechanism. To this end, they </w:t>
      </w:r>
      <w:r>
        <w:rPr>
          <w:rFonts w:ascii="Times New Roman" w:hAnsi="Times New Roman"/>
          <w:sz w:val="24"/>
          <w:szCs w:val="24"/>
        </w:rPr>
        <w:lastRenderedPageBreak/>
        <w:t xml:space="preserve">had </w:t>
      </w:r>
      <w:proofErr w:type="gramStart"/>
      <w:r>
        <w:rPr>
          <w:rFonts w:ascii="Times New Roman" w:hAnsi="Times New Roman"/>
          <w:sz w:val="24"/>
          <w:szCs w:val="24"/>
        </w:rPr>
        <w:t>subjects</w:t>
      </w:r>
      <w:proofErr w:type="gramEnd"/>
      <w:r>
        <w:rPr>
          <w:rFonts w:ascii="Times New Roman" w:hAnsi="Times New Roman"/>
          <w:sz w:val="24"/>
          <w:szCs w:val="24"/>
        </w:rPr>
        <w:t xml:space="preserve"> complete four saccade tasks: endogenous </w:t>
      </w:r>
      <w:proofErr w:type="spellStart"/>
      <w:r>
        <w:rPr>
          <w:rFonts w:ascii="Times New Roman" w:hAnsi="Times New Roman"/>
          <w:sz w:val="24"/>
          <w:szCs w:val="24"/>
        </w:rPr>
        <w:t>prosaccade</w:t>
      </w:r>
      <w:proofErr w:type="spellEnd"/>
      <w:r>
        <w:rPr>
          <w:rFonts w:ascii="Times New Roman" w:hAnsi="Times New Roman"/>
          <w:sz w:val="24"/>
          <w:szCs w:val="24"/>
        </w:rPr>
        <w:t xml:space="preserve"> and </w:t>
      </w:r>
      <w:proofErr w:type="spellStart"/>
      <w:r>
        <w:rPr>
          <w:rFonts w:ascii="Times New Roman" w:hAnsi="Times New Roman"/>
          <w:sz w:val="24"/>
          <w:szCs w:val="24"/>
        </w:rPr>
        <w:t>antisaccade</w:t>
      </w:r>
      <w:proofErr w:type="spellEnd"/>
      <w:r>
        <w:rPr>
          <w:rFonts w:ascii="Times New Roman" w:hAnsi="Times New Roman"/>
          <w:sz w:val="24"/>
          <w:szCs w:val="24"/>
        </w:rPr>
        <w:t xml:space="preserve"> tasks, and </w:t>
      </w:r>
      <w:r w:rsidR="00D7140D">
        <w:rPr>
          <w:rFonts w:ascii="Times New Roman" w:hAnsi="Times New Roman"/>
          <w:sz w:val="24"/>
          <w:szCs w:val="24"/>
        </w:rPr>
        <w:t xml:space="preserve">exogenous </w:t>
      </w:r>
      <w:proofErr w:type="spellStart"/>
      <w:r>
        <w:rPr>
          <w:rFonts w:ascii="Times New Roman" w:hAnsi="Times New Roman"/>
          <w:sz w:val="24"/>
          <w:szCs w:val="24"/>
        </w:rPr>
        <w:t>prosaccade</w:t>
      </w:r>
      <w:proofErr w:type="spellEnd"/>
      <w:r>
        <w:rPr>
          <w:rFonts w:ascii="Times New Roman" w:hAnsi="Times New Roman"/>
          <w:sz w:val="24"/>
          <w:szCs w:val="24"/>
        </w:rPr>
        <w:t xml:space="preserve"> and </w:t>
      </w:r>
      <w:proofErr w:type="spellStart"/>
      <w:r>
        <w:rPr>
          <w:rFonts w:ascii="Times New Roman" w:hAnsi="Times New Roman"/>
          <w:sz w:val="24"/>
          <w:szCs w:val="24"/>
        </w:rPr>
        <w:t>antisaccade</w:t>
      </w:r>
      <w:proofErr w:type="spellEnd"/>
      <w:r>
        <w:rPr>
          <w:rFonts w:ascii="Times New Roman" w:hAnsi="Times New Roman"/>
          <w:sz w:val="24"/>
          <w:szCs w:val="24"/>
        </w:rPr>
        <w:t xml:space="preserve"> tasks. In the endogenous tasks, the cue was a centrally presented arrow</w:t>
      </w:r>
      <w:r w:rsidR="00582E6B">
        <w:rPr>
          <w:rFonts w:ascii="Times New Roman" w:hAnsi="Times New Roman"/>
          <w:sz w:val="24"/>
          <w:szCs w:val="24"/>
        </w:rPr>
        <w:t xml:space="preserve"> that pointed towards the eventual target location</w:t>
      </w:r>
      <w:r>
        <w:rPr>
          <w:rFonts w:ascii="Times New Roman" w:hAnsi="Times New Roman"/>
          <w:sz w:val="24"/>
          <w:szCs w:val="24"/>
        </w:rPr>
        <w:t xml:space="preserve">. </w:t>
      </w:r>
      <w:proofErr w:type="gramStart"/>
      <w:r>
        <w:rPr>
          <w:rFonts w:ascii="Times New Roman" w:hAnsi="Times New Roman"/>
          <w:sz w:val="24"/>
          <w:szCs w:val="24"/>
        </w:rPr>
        <w:t>Wh</w:t>
      </w:r>
      <w:r w:rsidR="00582E6B">
        <w:rPr>
          <w:rFonts w:ascii="Times New Roman" w:hAnsi="Times New Roman"/>
          <w:sz w:val="24"/>
          <w:szCs w:val="24"/>
        </w:rPr>
        <w:t>ereas</w:t>
      </w:r>
      <w:r>
        <w:rPr>
          <w:rFonts w:ascii="Times New Roman" w:hAnsi="Times New Roman"/>
          <w:sz w:val="24"/>
          <w:szCs w:val="24"/>
        </w:rPr>
        <w:t xml:space="preserve"> in the exogenous tasks</w:t>
      </w:r>
      <w:r w:rsidR="00582E6B">
        <w:rPr>
          <w:rFonts w:ascii="Times New Roman" w:hAnsi="Times New Roman"/>
          <w:sz w:val="24"/>
          <w:szCs w:val="24"/>
        </w:rPr>
        <w:t>,</w:t>
      </w:r>
      <w:r>
        <w:rPr>
          <w:rFonts w:ascii="Times New Roman" w:hAnsi="Times New Roman"/>
          <w:sz w:val="24"/>
          <w:szCs w:val="24"/>
        </w:rPr>
        <w:t xml:space="preserve"> the</w:t>
      </w:r>
      <w:r w:rsidR="00582E6B">
        <w:rPr>
          <w:rFonts w:ascii="Times New Roman" w:hAnsi="Times New Roman"/>
          <w:sz w:val="24"/>
          <w:szCs w:val="24"/>
        </w:rPr>
        <w:t xml:space="preserve"> target location </w:t>
      </w:r>
      <w:r>
        <w:rPr>
          <w:rFonts w:ascii="Times New Roman" w:hAnsi="Times New Roman"/>
          <w:sz w:val="24"/>
          <w:szCs w:val="24"/>
        </w:rPr>
        <w:t>cues were flashing squares either at the location of, or opposite to the target.</w:t>
      </w:r>
      <w:proofErr w:type="gramEnd"/>
      <w:r>
        <w:rPr>
          <w:rFonts w:ascii="Times New Roman" w:hAnsi="Times New Roman"/>
          <w:sz w:val="24"/>
          <w:szCs w:val="24"/>
        </w:rPr>
        <w:t xml:space="preserve"> </w:t>
      </w:r>
      <w:proofErr w:type="spellStart"/>
      <w:r>
        <w:rPr>
          <w:rFonts w:ascii="Times New Roman" w:hAnsi="Times New Roman"/>
          <w:sz w:val="24"/>
          <w:szCs w:val="24"/>
        </w:rPr>
        <w:t>Unsworth</w:t>
      </w:r>
      <w:proofErr w:type="spellEnd"/>
      <w:r>
        <w:rPr>
          <w:rFonts w:ascii="Times New Roman" w:hAnsi="Times New Roman"/>
          <w:sz w:val="24"/>
          <w:szCs w:val="24"/>
        </w:rPr>
        <w:t xml:space="preserve"> et al. reasoned if the suppression of reflexive saccades is primarily responsible for the WMC-related performance differences, </w:t>
      </w:r>
      <w:r w:rsidR="00433191">
        <w:rPr>
          <w:rFonts w:ascii="Times New Roman" w:hAnsi="Times New Roman"/>
          <w:sz w:val="24"/>
          <w:szCs w:val="24"/>
        </w:rPr>
        <w:t>higher-WMC subjects</w:t>
      </w:r>
      <w:r>
        <w:rPr>
          <w:rFonts w:ascii="Times New Roman" w:hAnsi="Times New Roman"/>
          <w:sz w:val="24"/>
          <w:szCs w:val="24"/>
        </w:rPr>
        <w:t xml:space="preserve"> will outperform </w:t>
      </w:r>
      <w:r w:rsidR="00433191">
        <w:rPr>
          <w:rFonts w:ascii="Times New Roman" w:hAnsi="Times New Roman"/>
          <w:sz w:val="24"/>
          <w:szCs w:val="24"/>
        </w:rPr>
        <w:t>lower-WMC subjects</w:t>
      </w:r>
      <w:r>
        <w:rPr>
          <w:rFonts w:ascii="Times New Roman" w:hAnsi="Times New Roman"/>
          <w:sz w:val="24"/>
          <w:szCs w:val="24"/>
        </w:rPr>
        <w:t xml:space="preserve"> only in the </w:t>
      </w:r>
      <w:proofErr w:type="spellStart"/>
      <w:r>
        <w:rPr>
          <w:rFonts w:ascii="Times New Roman" w:hAnsi="Times New Roman"/>
          <w:sz w:val="24"/>
          <w:szCs w:val="24"/>
        </w:rPr>
        <w:t>antisaccade</w:t>
      </w:r>
      <w:proofErr w:type="spellEnd"/>
      <w:r>
        <w:rPr>
          <w:rFonts w:ascii="Times New Roman" w:hAnsi="Times New Roman"/>
          <w:sz w:val="24"/>
          <w:szCs w:val="24"/>
        </w:rPr>
        <w:t xml:space="preserve"> tasks. But if voluntary generation of saccades is the driver of the relationship between WMC and saccade performance, these relations should be found in all versions of the task except for the </w:t>
      </w:r>
      <w:r w:rsidR="00AA697C">
        <w:rPr>
          <w:rFonts w:ascii="Times New Roman" w:hAnsi="Times New Roman"/>
          <w:sz w:val="24"/>
          <w:szCs w:val="24"/>
        </w:rPr>
        <w:t>exogenous</w:t>
      </w:r>
      <w:r>
        <w:rPr>
          <w:rFonts w:ascii="Times New Roman" w:hAnsi="Times New Roman"/>
          <w:sz w:val="24"/>
          <w:szCs w:val="24"/>
        </w:rPr>
        <w:t xml:space="preserve"> </w:t>
      </w:r>
      <w:proofErr w:type="spellStart"/>
      <w:r>
        <w:rPr>
          <w:rFonts w:ascii="Times New Roman" w:hAnsi="Times New Roman"/>
          <w:sz w:val="24"/>
          <w:szCs w:val="24"/>
        </w:rPr>
        <w:t>prosaccade</w:t>
      </w:r>
      <w:proofErr w:type="spellEnd"/>
      <w:r>
        <w:rPr>
          <w:rFonts w:ascii="Times New Roman" w:hAnsi="Times New Roman"/>
          <w:sz w:val="24"/>
          <w:szCs w:val="24"/>
        </w:rPr>
        <w:t xml:space="preserve">. Indeed, this is what they found. </w:t>
      </w:r>
      <w:r w:rsidR="00433191">
        <w:rPr>
          <w:rFonts w:ascii="Times New Roman" w:hAnsi="Times New Roman"/>
          <w:sz w:val="24"/>
          <w:szCs w:val="24"/>
        </w:rPr>
        <w:t>Lower-WMC subjects</w:t>
      </w:r>
      <w:r>
        <w:rPr>
          <w:rFonts w:ascii="Times New Roman" w:hAnsi="Times New Roman"/>
          <w:sz w:val="24"/>
          <w:szCs w:val="24"/>
        </w:rPr>
        <w:t xml:space="preserve"> performed worse than </w:t>
      </w:r>
      <w:r w:rsidR="00433191">
        <w:rPr>
          <w:rFonts w:ascii="Times New Roman" w:hAnsi="Times New Roman"/>
          <w:sz w:val="24"/>
          <w:szCs w:val="24"/>
        </w:rPr>
        <w:t>higher-WMC subjects</w:t>
      </w:r>
      <w:r>
        <w:rPr>
          <w:rFonts w:ascii="Times New Roman" w:hAnsi="Times New Roman"/>
          <w:sz w:val="24"/>
          <w:szCs w:val="24"/>
        </w:rPr>
        <w:t xml:space="preserve"> on all tasks that required voluntary saccade generation.</w:t>
      </w:r>
    </w:p>
    <w:p w:rsidR="0055495F" w:rsidRDefault="0055495F" w:rsidP="0055495F">
      <w:pPr>
        <w:spacing w:after="0" w:line="480" w:lineRule="auto"/>
        <w:ind w:firstLine="720"/>
        <w:rPr>
          <w:rFonts w:ascii="Times New Roman" w:hAnsi="Times New Roman"/>
          <w:sz w:val="24"/>
          <w:szCs w:val="24"/>
        </w:rPr>
      </w:pPr>
      <w:proofErr w:type="gramStart"/>
      <w:r>
        <w:rPr>
          <w:rFonts w:ascii="Times New Roman" w:hAnsi="Times New Roman"/>
          <w:i/>
          <w:sz w:val="24"/>
          <w:szCs w:val="24"/>
        </w:rPr>
        <w:t>Sustained attention to response task (SART)</w:t>
      </w:r>
      <w:r>
        <w:rPr>
          <w:rFonts w:ascii="Times New Roman" w:hAnsi="Times New Roman"/>
          <w:sz w:val="24"/>
          <w:szCs w:val="24"/>
        </w:rPr>
        <w:t>.</w:t>
      </w:r>
      <w:proofErr w:type="gramEnd"/>
      <w:r>
        <w:rPr>
          <w:rFonts w:ascii="Times New Roman" w:hAnsi="Times New Roman"/>
          <w:sz w:val="24"/>
          <w:szCs w:val="24"/>
        </w:rPr>
        <w:t xml:space="preserve"> </w:t>
      </w:r>
      <w:proofErr w:type="spellStart"/>
      <w:r>
        <w:rPr>
          <w:rFonts w:ascii="Times New Roman" w:hAnsi="Times New Roman"/>
          <w:sz w:val="24"/>
          <w:szCs w:val="24"/>
        </w:rPr>
        <w:t>McVay</w:t>
      </w:r>
      <w:proofErr w:type="spellEnd"/>
      <w:r>
        <w:rPr>
          <w:rFonts w:ascii="Times New Roman" w:hAnsi="Times New Roman"/>
          <w:sz w:val="24"/>
          <w:szCs w:val="24"/>
        </w:rPr>
        <w:t xml:space="preserve"> and Kane (2009) used a SART variant of a go/no-go task to examine relations among WM</w:t>
      </w:r>
      <w:r w:rsidR="00CB7EC5">
        <w:rPr>
          <w:rFonts w:ascii="Times New Roman" w:hAnsi="Times New Roman"/>
          <w:sz w:val="24"/>
          <w:szCs w:val="24"/>
        </w:rPr>
        <w:t>C</w:t>
      </w:r>
      <w:r>
        <w:rPr>
          <w:rFonts w:ascii="Times New Roman" w:hAnsi="Times New Roman"/>
          <w:sz w:val="24"/>
          <w:szCs w:val="24"/>
        </w:rPr>
        <w:t>, mind wandering, and task performance. Here,</w:t>
      </w:r>
      <w:r w:rsidR="00B42F2B">
        <w:rPr>
          <w:rFonts w:ascii="Times New Roman" w:hAnsi="Times New Roman"/>
          <w:sz w:val="24"/>
          <w:szCs w:val="24"/>
        </w:rPr>
        <w:t xml:space="preserve"> in this section,</w:t>
      </w:r>
      <w:r>
        <w:rPr>
          <w:rFonts w:ascii="Times New Roman" w:hAnsi="Times New Roman"/>
          <w:sz w:val="24"/>
          <w:szCs w:val="24"/>
        </w:rPr>
        <w:t xml:space="preserve"> I will focus strictly on task performance</w:t>
      </w:r>
      <w:r w:rsidR="00D7140D">
        <w:rPr>
          <w:rFonts w:ascii="Times New Roman" w:hAnsi="Times New Roman"/>
          <w:sz w:val="24"/>
          <w:szCs w:val="24"/>
        </w:rPr>
        <w:t xml:space="preserve"> (mind wandering will be addressed below)</w:t>
      </w:r>
      <w:r>
        <w:rPr>
          <w:rFonts w:ascii="Times New Roman" w:hAnsi="Times New Roman"/>
          <w:sz w:val="24"/>
          <w:szCs w:val="24"/>
        </w:rPr>
        <w:t>. In this 45 minute task, subjects responded (by pressing the space bar on a standard computer keyboard) to all stimuli except for infrequent targets (11% of trials).</w:t>
      </w:r>
      <w:r w:rsidR="006F5F4E">
        <w:rPr>
          <w:rFonts w:ascii="Times New Roman" w:hAnsi="Times New Roman"/>
          <w:sz w:val="24"/>
          <w:szCs w:val="24"/>
        </w:rPr>
        <w:t xml:space="preserve"> </w:t>
      </w:r>
      <w:proofErr w:type="spellStart"/>
      <w:r>
        <w:rPr>
          <w:rFonts w:ascii="Times New Roman" w:hAnsi="Times New Roman"/>
          <w:sz w:val="24"/>
          <w:szCs w:val="24"/>
        </w:rPr>
        <w:t>McVay</w:t>
      </w:r>
      <w:proofErr w:type="spellEnd"/>
      <w:r>
        <w:rPr>
          <w:rFonts w:ascii="Times New Roman" w:hAnsi="Times New Roman"/>
          <w:sz w:val="24"/>
          <w:szCs w:val="24"/>
        </w:rPr>
        <w:t xml:space="preserve"> and Kane used three versions of the SART task</w:t>
      </w:r>
      <w:r w:rsidR="00130BF4">
        <w:rPr>
          <w:rFonts w:ascii="Times New Roman" w:hAnsi="Times New Roman"/>
          <w:sz w:val="24"/>
          <w:szCs w:val="24"/>
        </w:rPr>
        <w:t>:</w:t>
      </w:r>
      <w:r>
        <w:rPr>
          <w:rFonts w:ascii="Times New Roman" w:hAnsi="Times New Roman"/>
          <w:sz w:val="24"/>
          <w:szCs w:val="24"/>
        </w:rPr>
        <w:t xml:space="preserve"> one where targets were distinguished from non-targets on a semantic basis (food vs. animal words), one where these task elements were distinguished on a perceptual basis (lowercase vs. uppercase words), and another perceptual-semantic where case was perfectly predictive of semantic category. Because accuracy did not differ across the SART versions, </w:t>
      </w:r>
      <w:proofErr w:type="spellStart"/>
      <w:r>
        <w:rPr>
          <w:rFonts w:ascii="Times New Roman" w:hAnsi="Times New Roman"/>
          <w:sz w:val="24"/>
          <w:szCs w:val="24"/>
        </w:rPr>
        <w:t>McVay</w:t>
      </w:r>
      <w:proofErr w:type="spellEnd"/>
      <w:r>
        <w:rPr>
          <w:rFonts w:ascii="Times New Roman" w:hAnsi="Times New Roman"/>
          <w:sz w:val="24"/>
          <w:szCs w:val="24"/>
        </w:rPr>
        <w:t xml:space="preserve"> and Kane collapsed across </w:t>
      </w:r>
      <w:r w:rsidR="001F4931">
        <w:rPr>
          <w:rFonts w:ascii="Times New Roman" w:hAnsi="Times New Roman"/>
          <w:sz w:val="24"/>
          <w:szCs w:val="24"/>
        </w:rPr>
        <w:t xml:space="preserve">the different versions </w:t>
      </w:r>
      <w:r>
        <w:rPr>
          <w:rFonts w:ascii="Times New Roman" w:hAnsi="Times New Roman"/>
          <w:sz w:val="24"/>
          <w:szCs w:val="24"/>
        </w:rPr>
        <w:t xml:space="preserve">and found that WMC was positively related to target accuracy, and negatively related to RT variability. </w:t>
      </w:r>
      <w:proofErr w:type="spellStart"/>
      <w:r>
        <w:rPr>
          <w:rFonts w:ascii="Times New Roman" w:hAnsi="Times New Roman"/>
          <w:sz w:val="24"/>
          <w:szCs w:val="24"/>
        </w:rPr>
        <w:t>McVay</w:t>
      </w:r>
      <w:proofErr w:type="spellEnd"/>
      <w:r>
        <w:rPr>
          <w:rFonts w:ascii="Times New Roman" w:hAnsi="Times New Roman"/>
          <w:sz w:val="24"/>
          <w:szCs w:val="24"/>
        </w:rPr>
        <w:t xml:space="preserve"> and Kane (201</w:t>
      </w:r>
      <w:r w:rsidR="000A758E">
        <w:rPr>
          <w:rFonts w:ascii="Times New Roman" w:hAnsi="Times New Roman"/>
          <w:sz w:val="24"/>
          <w:szCs w:val="24"/>
        </w:rPr>
        <w:t>2b</w:t>
      </w:r>
      <w:r>
        <w:rPr>
          <w:rFonts w:ascii="Times New Roman" w:hAnsi="Times New Roman"/>
          <w:sz w:val="24"/>
          <w:szCs w:val="24"/>
        </w:rPr>
        <w:t xml:space="preserve">) </w:t>
      </w:r>
      <w:r w:rsidR="00B42F2B">
        <w:rPr>
          <w:rFonts w:ascii="Times New Roman" w:hAnsi="Times New Roman"/>
          <w:sz w:val="24"/>
          <w:szCs w:val="24"/>
        </w:rPr>
        <w:t xml:space="preserve">investigated </w:t>
      </w:r>
      <w:r>
        <w:rPr>
          <w:rFonts w:ascii="Times New Roman" w:hAnsi="Times New Roman"/>
          <w:sz w:val="24"/>
          <w:szCs w:val="24"/>
        </w:rPr>
        <w:t xml:space="preserve">whether </w:t>
      </w:r>
      <w:r w:rsidR="00C32F8D">
        <w:rPr>
          <w:rFonts w:ascii="Times New Roman" w:hAnsi="Times New Roman"/>
          <w:sz w:val="24"/>
          <w:szCs w:val="24"/>
        </w:rPr>
        <w:t xml:space="preserve">WMC’s relation to SART task </w:t>
      </w:r>
      <w:r w:rsidR="00C32F8D">
        <w:rPr>
          <w:rFonts w:ascii="Times New Roman" w:hAnsi="Times New Roman"/>
          <w:sz w:val="24"/>
          <w:szCs w:val="24"/>
        </w:rPr>
        <w:lastRenderedPageBreak/>
        <w:t>performance</w:t>
      </w:r>
      <w:r>
        <w:rPr>
          <w:rFonts w:ascii="Times New Roman" w:hAnsi="Times New Roman"/>
          <w:sz w:val="24"/>
          <w:szCs w:val="24"/>
        </w:rPr>
        <w:t xml:space="preserve"> differed depending on task demands. </w:t>
      </w:r>
      <w:r w:rsidR="00C32F8D" w:rsidRPr="001F4931">
        <w:rPr>
          <w:rFonts w:ascii="Times New Roman" w:hAnsi="Times New Roman"/>
          <w:sz w:val="24"/>
          <w:szCs w:val="24"/>
        </w:rPr>
        <w:t xml:space="preserve">They contrasted WMC relations </w:t>
      </w:r>
      <w:r w:rsidR="00130BF4" w:rsidRPr="001F4931">
        <w:rPr>
          <w:rFonts w:ascii="Times New Roman" w:hAnsi="Times New Roman"/>
          <w:sz w:val="24"/>
          <w:szCs w:val="24"/>
        </w:rPr>
        <w:t xml:space="preserve">on </w:t>
      </w:r>
      <w:r w:rsidR="00D7140D" w:rsidRPr="001F4931">
        <w:rPr>
          <w:rFonts w:ascii="Times New Roman" w:hAnsi="Times New Roman"/>
          <w:sz w:val="24"/>
          <w:szCs w:val="24"/>
        </w:rPr>
        <w:t xml:space="preserve">a </w:t>
      </w:r>
      <w:r w:rsidRPr="001F4931">
        <w:rPr>
          <w:rFonts w:ascii="Times New Roman" w:hAnsi="Times New Roman"/>
          <w:sz w:val="24"/>
          <w:szCs w:val="24"/>
        </w:rPr>
        <w:t>traditional SART task</w:t>
      </w:r>
      <w:r w:rsidR="00130BF4" w:rsidRPr="001F4931">
        <w:rPr>
          <w:rFonts w:ascii="Times New Roman" w:hAnsi="Times New Roman"/>
          <w:sz w:val="24"/>
          <w:szCs w:val="24"/>
        </w:rPr>
        <w:t xml:space="preserve"> </w:t>
      </w:r>
      <w:r w:rsidRPr="001F4931">
        <w:rPr>
          <w:rFonts w:ascii="Times New Roman" w:hAnsi="Times New Roman"/>
          <w:sz w:val="24"/>
          <w:szCs w:val="24"/>
        </w:rPr>
        <w:t>which require</w:t>
      </w:r>
      <w:r w:rsidR="00130BF4" w:rsidRPr="001F4931">
        <w:rPr>
          <w:rFonts w:ascii="Times New Roman" w:hAnsi="Times New Roman"/>
          <w:sz w:val="24"/>
          <w:szCs w:val="24"/>
        </w:rPr>
        <w:t>s</w:t>
      </w:r>
      <w:r w:rsidRPr="001F4931">
        <w:rPr>
          <w:rFonts w:ascii="Times New Roman" w:hAnsi="Times New Roman"/>
          <w:sz w:val="24"/>
          <w:szCs w:val="24"/>
        </w:rPr>
        <w:t xml:space="preserve"> frequent responding to non-targets and rare withholding o</w:t>
      </w:r>
      <w:r w:rsidR="001F4931" w:rsidRPr="001F4931">
        <w:rPr>
          <w:rFonts w:ascii="Times New Roman" w:hAnsi="Times New Roman"/>
          <w:sz w:val="24"/>
          <w:szCs w:val="24"/>
        </w:rPr>
        <w:t>f</w:t>
      </w:r>
      <w:r w:rsidRPr="001F4931">
        <w:rPr>
          <w:rFonts w:ascii="Times New Roman" w:hAnsi="Times New Roman"/>
          <w:sz w:val="24"/>
          <w:szCs w:val="24"/>
        </w:rPr>
        <w:t xml:space="preserve"> </w:t>
      </w:r>
      <w:r w:rsidRPr="000022B8">
        <w:rPr>
          <w:rFonts w:ascii="Times New Roman" w:hAnsi="Times New Roman"/>
          <w:sz w:val="24"/>
          <w:szCs w:val="24"/>
        </w:rPr>
        <w:t>responses to targets</w:t>
      </w:r>
      <w:r w:rsidR="00130BF4" w:rsidRPr="000022B8">
        <w:rPr>
          <w:rFonts w:ascii="Times New Roman" w:hAnsi="Times New Roman"/>
          <w:sz w:val="24"/>
          <w:szCs w:val="24"/>
        </w:rPr>
        <w:t xml:space="preserve"> </w:t>
      </w:r>
      <w:r w:rsidR="00C32F8D" w:rsidRPr="000022B8">
        <w:rPr>
          <w:rFonts w:ascii="Times New Roman" w:hAnsi="Times New Roman"/>
          <w:sz w:val="24"/>
          <w:szCs w:val="24"/>
        </w:rPr>
        <w:t>to performance on</w:t>
      </w:r>
      <w:r w:rsidRPr="000022B8">
        <w:rPr>
          <w:rFonts w:ascii="Times New Roman" w:hAnsi="Times New Roman"/>
          <w:sz w:val="24"/>
          <w:szCs w:val="24"/>
        </w:rPr>
        <w:t xml:space="preserve"> </w:t>
      </w:r>
      <w:r w:rsidR="00130BF4" w:rsidRPr="000022B8">
        <w:rPr>
          <w:rFonts w:ascii="Times New Roman" w:hAnsi="Times New Roman"/>
          <w:sz w:val="24"/>
          <w:szCs w:val="24"/>
        </w:rPr>
        <w:t xml:space="preserve">a </w:t>
      </w:r>
      <w:r w:rsidRPr="000022B8">
        <w:rPr>
          <w:rFonts w:ascii="Times New Roman" w:hAnsi="Times New Roman"/>
          <w:sz w:val="24"/>
          <w:szCs w:val="24"/>
        </w:rPr>
        <w:t xml:space="preserve">vigilance version of </w:t>
      </w:r>
      <w:r w:rsidR="00C32F8D" w:rsidRPr="000022B8">
        <w:rPr>
          <w:rFonts w:ascii="Times New Roman" w:hAnsi="Times New Roman"/>
          <w:sz w:val="24"/>
          <w:szCs w:val="24"/>
        </w:rPr>
        <w:t xml:space="preserve">the </w:t>
      </w:r>
      <w:r w:rsidRPr="000022B8">
        <w:rPr>
          <w:rFonts w:ascii="Times New Roman" w:hAnsi="Times New Roman"/>
          <w:sz w:val="24"/>
          <w:szCs w:val="24"/>
        </w:rPr>
        <w:t>SART task which require</w:t>
      </w:r>
      <w:r w:rsidR="00130BF4" w:rsidRPr="000022B8">
        <w:rPr>
          <w:rFonts w:ascii="Times New Roman" w:hAnsi="Times New Roman"/>
          <w:sz w:val="24"/>
          <w:szCs w:val="24"/>
        </w:rPr>
        <w:t>s</w:t>
      </w:r>
      <w:r w:rsidRPr="000022B8">
        <w:rPr>
          <w:rFonts w:ascii="Times New Roman" w:hAnsi="Times New Roman"/>
          <w:sz w:val="24"/>
          <w:szCs w:val="24"/>
        </w:rPr>
        <w:t xml:space="preserve"> withholding responses to frequent non-targets and responding to rare targets. </w:t>
      </w:r>
      <w:r>
        <w:rPr>
          <w:rFonts w:ascii="Times New Roman" w:hAnsi="Times New Roman"/>
          <w:sz w:val="24"/>
          <w:szCs w:val="24"/>
        </w:rPr>
        <w:t>In the traditional SART, WMC variation related positively to accuracy</w:t>
      </w:r>
      <w:r>
        <w:rPr>
          <w:rStyle w:val="CommentReference"/>
        </w:rPr>
        <w:t xml:space="preserve">, </w:t>
      </w:r>
      <w:r>
        <w:rPr>
          <w:rStyle w:val="CommentReference"/>
          <w:rFonts w:ascii="Times New Roman" w:hAnsi="Times New Roman"/>
          <w:sz w:val="24"/>
          <w:szCs w:val="24"/>
        </w:rPr>
        <w:t xml:space="preserve">negatively to RT variability and to extremely slow responses. </w:t>
      </w:r>
      <w:r>
        <w:rPr>
          <w:rFonts w:ascii="Times New Roman" w:hAnsi="Times New Roman"/>
          <w:sz w:val="24"/>
          <w:szCs w:val="24"/>
        </w:rPr>
        <w:t xml:space="preserve">In the vigilance version, WMC was not related to performance. </w:t>
      </w:r>
      <w:r w:rsidR="001F4931">
        <w:rPr>
          <w:rFonts w:ascii="Times New Roman" w:hAnsi="Times New Roman"/>
          <w:sz w:val="24"/>
          <w:szCs w:val="24"/>
        </w:rPr>
        <w:t xml:space="preserve"> In the traditional SART task</w:t>
      </w:r>
      <w:r w:rsidR="000022B8">
        <w:rPr>
          <w:rFonts w:ascii="Times New Roman" w:hAnsi="Times New Roman"/>
          <w:sz w:val="24"/>
          <w:szCs w:val="24"/>
        </w:rPr>
        <w:t>,</w:t>
      </w:r>
      <w:r w:rsidR="001F4931">
        <w:rPr>
          <w:rFonts w:ascii="Times New Roman" w:hAnsi="Times New Roman"/>
          <w:sz w:val="24"/>
          <w:szCs w:val="24"/>
        </w:rPr>
        <w:t xml:space="preserve"> control over habitual responding (pressing the space bar over and over again) is at a premium</w:t>
      </w:r>
      <w:r w:rsidR="000022B8">
        <w:rPr>
          <w:rFonts w:ascii="Times New Roman" w:hAnsi="Times New Roman"/>
          <w:sz w:val="24"/>
          <w:szCs w:val="24"/>
        </w:rPr>
        <w:t xml:space="preserve"> whereas in the vigilance SART the level of interference in the way of habitual responding is nonexistent. Here, it seems that there needs to be a sufficient level of interference or conflict in the task for WMC-related individual differences to be revealed.</w:t>
      </w:r>
    </w:p>
    <w:p w:rsidR="00DC1C9F" w:rsidRDefault="0055495F" w:rsidP="00A17CD2">
      <w:pPr>
        <w:spacing w:after="0" w:line="480" w:lineRule="auto"/>
        <w:ind w:firstLine="720"/>
        <w:rPr>
          <w:rFonts w:ascii="Times New Roman" w:hAnsi="Times New Roman"/>
          <w:sz w:val="24"/>
          <w:szCs w:val="24"/>
        </w:rPr>
      </w:pPr>
      <w:proofErr w:type="spellStart"/>
      <w:r>
        <w:rPr>
          <w:rFonts w:ascii="Times New Roman" w:hAnsi="Times New Roman"/>
          <w:sz w:val="24"/>
          <w:szCs w:val="24"/>
        </w:rPr>
        <w:t>Redick</w:t>
      </w:r>
      <w:proofErr w:type="spellEnd"/>
      <w:r>
        <w:rPr>
          <w:rFonts w:ascii="Times New Roman" w:hAnsi="Times New Roman"/>
          <w:sz w:val="24"/>
          <w:szCs w:val="24"/>
        </w:rPr>
        <w:t xml:space="preserve">, </w:t>
      </w:r>
      <w:proofErr w:type="spellStart"/>
      <w:r>
        <w:rPr>
          <w:rFonts w:ascii="Times New Roman" w:hAnsi="Times New Roman"/>
          <w:sz w:val="24"/>
          <w:szCs w:val="24"/>
        </w:rPr>
        <w:t>Calvo</w:t>
      </w:r>
      <w:proofErr w:type="spellEnd"/>
      <w:r>
        <w:rPr>
          <w:rFonts w:ascii="Times New Roman" w:hAnsi="Times New Roman"/>
          <w:sz w:val="24"/>
          <w:szCs w:val="24"/>
        </w:rPr>
        <w:t>, Gay, and Engle (2011)</w:t>
      </w:r>
      <w:r w:rsidR="00262CF3">
        <w:rPr>
          <w:rFonts w:ascii="Times New Roman" w:hAnsi="Times New Roman"/>
          <w:sz w:val="24"/>
          <w:szCs w:val="24"/>
        </w:rPr>
        <w:t xml:space="preserve"> used a shorter version of the</w:t>
      </w:r>
      <w:r>
        <w:rPr>
          <w:rFonts w:ascii="Times New Roman" w:hAnsi="Times New Roman"/>
          <w:sz w:val="24"/>
          <w:szCs w:val="24"/>
        </w:rPr>
        <w:t xml:space="preserve"> </w:t>
      </w:r>
      <w:r w:rsidR="00262CF3">
        <w:rPr>
          <w:rFonts w:ascii="Times New Roman" w:hAnsi="Times New Roman"/>
          <w:sz w:val="24"/>
          <w:szCs w:val="24"/>
        </w:rPr>
        <w:t xml:space="preserve">traditional SART task, but unlike </w:t>
      </w:r>
      <w:proofErr w:type="spellStart"/>
      <w:r w:rsidR="00262CF3">
        <w:rPr>
          <w:rFonts w:ascii="Times New Roman" w:hAnsi="Times New Roman"/>
          <w:sz w:val="24"/>
          <w:szCs w:val="24"/>
        </w:rPr>
        <w:t>McVay</w:t>
      </w:r>
      <w:proofErr w:type="spellEnd"/>
      <w:r w:rsidR="00262CF3">
        <w:rPr>
          <w:rFonts w:ascii="Times New Roman" w:hAnsi="Times New Roman"/>
          <w:sz w:val="24"/>
          <w:szCs w:val="24"/>
        </w:rPr>
        <w:t xml:space="preserve"> and Kane (2009, 2012b), they </w:t>
      </w:r>
      <w:r>
        <w:rPr>
          <w:rFonts w:ascii="Times New Roman" w:hAnsi="Times New Roman"/>
          <w:sz w:val="24"/>
          <w:szCs w:val="24"/>
        </w:rPr>
        <w:t xml:space="preserve">found no WMC-related differences. In their Experiment 1, </w:t>
      </w:r>
      <w:proofErr w:type="spellStart"/>
      <w:r>
        <w:rPr>
          <w:rFonts w:ascii="Times New Roman" w:hAnsi="Times New Roman"/>
          <w:sz w:val="24"/>
          <w:szCs w:val="24"/>
        </w:rPr>
        <w:t>Redick</w:t>
      </w:r>
      <w:proofErr w:type="spellEnd"/>
      <w:r>
        <w:rPr>
          <w:rFonts w:ascii="Times New Roman" w:hAnsi="Times New Roman"/>
          <w:sz w:val="24"/>
          <w:szCs w:val="24"/>
        </w:rPr>
        <w:t xml:space="preserve"> et al. had all subjects complete two blocks of trials. In the first block, subjects were instructed to not press a button whenever a letter X appeared on the screen, but to press the button whenever one of 15 other consonants appeared. In the second block, these instructions were reversed (do not press a button for non-X trials and press the button for X trials). Twenty percent of the trials in each block were no-go trials. Although </w:t>
      </w:r>
      <w:proofErr w:type="spellStart"/>
      <w:r>
        <w:rPr>
          <w:rFonts w:ascii="Times New Roman" w:hAnsi="Times New Roman"/>
          <w:sz w:val="24"/>
          <w:szCs w:val="24"/>
        </w:rPr>
        <w:t>Redick</w:t>
      </w:r>
      <w:proofErr w:type="spellEnd"/>
      <w:r>
        <w:rPr>
          <w:rFonts w:ascii="Times New Roman" w:hAnsi="Times New Roman"/>
          <w:sz w:val="24"/>
          <w:szCs w:val="24"/>
        </w:rPr>
        <w:t xml:space="preserve"> et al. found no differences in a traditional SART task</w:t>
      </w:r>
      <w:r w:rsidR="00C32F8D">
        <w:rPr>
          <w:rFonts w:ascii="Times New Roman" w:hAnsi="Times New Roman"/>
          <w:sz w:val="24"/>
          <w:szCs w:val="24"/>
        </w:rPr>
        <w:t xml:space="preserve"> in Experiment 1</w:t>
      </w:r>
      <w:r>
        <w:rPr>
          <w:rFonts w:ascii="Times New Roman" w:hAnsi="Times New Roman"/>
          <w:sz w:val="24"/>
          <w:szCs w:val="24"/>
        </w:rPr>
        <w:t xml:space="preserve">, they did find WMC-related performance differences </w:t>
      </w:r>
      <w:r w:rsidR="00C32F8D">
        <w:rPr>
          <w:rFonts w:ascii="Times New Roman" w:hAnsi="Times New Roman"/>
          <w:sz w:val="24"/>
          <w:szCs w:val="24"/>
        </w:rPr>
        <w:t>in additional experiments with versions of the</w:t>
      </w:r>
      <w:r>
        <w:rPr>
          <w:rFonts w:ascii="Times New Roman" w:hAnsi="Times New Roman"/>
          <w:sz w:val="24"/>
          <w:szCs w:val="24"/>
        </w:rPr>
        <w:t xml:space="preserve"> SART where responding to the target was contingent upon what occurred on previous trials. For example, in their Experiment 2, subjects were to press a button whenever they saw an M or a W, but only if the identity of the target had alternated from the last target. </w:t>
      </w:r>
      <w:proofErr w:type="spellStart"/>
      <w:r>
        <w:rPr>
          <w:rFonts w:ascii="Times New Roman" w:hAnsi="Times New Roman"/>
          <w:sz w:val="24"/>
          <w:szCs w:val="24"/>
        </w:rPr>
        <w:t>Redick</w:t>
      </w:r>
      <w:proofErr w:type="spellEnd"/>
      <w:r>
        <w:rPr>
          <w:rFonts w:ascii="Times New Roman" w:hAnsi="Times New Roman"/>
          <w:sz w:val="24"/>
          <w:szCs w:val="24"/>
        </w:rPr>
        <w:t xml:space="preserve"> et al. </w:t>
      </w:r>
      <w:r w:rsidR="00785616">
        <w:rPr>
          <w:rFonts w:ascii="Times New Roman" w:hAnsi="Times New Roman"/>
          <w:sz w:val="24"/>
          <w:szCs w:val="24"/>
        </w:rPr>
        <w:t>reported a reanalysis of</w:t>
      </w:r>
      <w:r>
        <w:rPr>
          <w:rFonts w:ascii="Times New Roman" w:hAnsi="Times New Roman"/>
          <w:sz w:val="24"/>
          <w:szCs w:val="24"/>
        </w:rPr>
        <w:t xml:space="preserve"> </w:t>
      </w:r>
      <w:proofErr w:type="spellStart"/>
      <w:r>
        <w:rPr>
          <w:rFonts w:ascii="Times New Roman" w:hAnsi="Times New Roman"/>
          <w:sz w:val="24"/>
          <w:szCs w:val="24"/>
        </w:rPr>
        <w:t>McVay</w:t>
      </w:r>
      <w:proofErr w:type="spellEnd"/>
      <w:r>
        <w:rPr>
          <w:rFonts w:ascii="Times New Roman" w:hAnsi="Times New Roman"/>
          <w:sz w:val="24"/>
          <w:szCs w:val="24"/>
        </w:rPr>
        <w:t xml:space="preserve"> and Kane’s (2009) data </w:t>
      </w:r>
      <w:r w:rsidR="00262CF3">
        <w:rPr>
          <w:rFonts w:ascii="Times New Roman" w:hAnsi="Times New Roman"/>
          <w:sz w:val="24"/>
          <w:szCs w:val="24"/>
        </w:rPr>
        <w:t xml:space="preserve">and </w:t>
      </w:r>
      <w:r w:rsidR="00785616">
        <w:rPr>
          <w:rFonts w:ascii="Times New Roman" w:hAnsi="Times New Roman"/>
          <w:sz w:val="24"/>
          <w:szCs w:val="24"/>
        </w:rPr>
        <w:t>found</w:t>
      </w:r>
      <w:r>
        <w:rPr>
          <w:rFonts w:ascii="Times New Roman" w:hAnsi="Times New Roman"/>
          <w:sz w:val="24"/>
          <w:szCs w:val="24"/>
        </w:rPr>
        <w:t xml:space="preserve"> WMC predicted SART accuracy in the conceptual and </w:t>
      </w:r>
      <w:r>
        <w:rPr>
          <w:rFonts w:ascii="Times New Roman" w:hAnsi="Times New Roman"/>
          <w:sz w:val="24"/>
          <w:szCs w:val="24"/>
        </w:rPr>
        <w:lastRenderedPageBreak/>
        <w:t xml:space="preserve">conceptual-perceptual SART tasks but not in the strictly perceptual SART. </w:t>
      </w:r>
      <w:proofErr w:type="spellStart"/>
      <w:r w:rsidR="00D92270">
        <w:rPr>
          <w:rFonts w:ascii="Times New Roman" w:hAnsi="Times New Roman"/>
          <w:sz w:val="24"/>
          <w:szCs w:val="24"/>
        </w:rPr>
        <w:t>Redick</w:t>
      </w:r>
      <w:proofErr w:type="spellEnd"/>
      <w:r w:rsidR="00D92270">
        <w:rPr>
          <w:rFonts w:ascii="Times New Roman" w:hAnsi="Times New Roman"/>
          <w:sz w:val="24"/>
          <w:szCs w:val="24"/>
        </w:rPr>
        <w:t xml:space="preserve"> et al.’s findings provide support for </w:t>
      </w:r>
      <w:r w:rsidR="0019211B">
        <w:rPr>
          <w:rFonts w:ascii="Times New Roman" w:hAnsi="Times New Roman"/>
          <w:sz w:val="24"/>
          <w:szCs w:val="24"/>
        </w:rPr>
        <w:t xml:space="preserve">a </w:t>
      </w:r>
      <w:r w:rsidR="00D92270">
        <w:rPr>
          <w:rFonts w:ascii="Times New Roman" w:hAnsi="Times New Roman"/>
          <w:sz w:val="24"/>
          <w:szCs w:val="24"/>
        </w:rPr>
        <w:t xml:space="preserve">relation between WMC and </w:t>
      </w:r>
      <w:r w:rsidR="00906700">
        <w:rPr>
          <w:rFonts w:ascii="Times New Roman" w:hAnsi="Times New Roman"/>
          <w:sz w:val="24"/>
          <w:szCs w:val="24"/>
        </w:rPr>
        <w:t xml:space="preserve">memory </w:t>
      </w:r>
      <w:r w:rsidR="00D92270">
        <w:rPr>
          <w:rFonts w:ascii="Times New Roman" w:hAnsi="Times New Roman"/>
          <w:sz w:val="24"/>
          <w:szCs w:val="24"/>
        </w:rPr>
        <w:t>retrieval</w:t>
      </w:r>
      <w:r w:rsidR="00906700">
        <w:rPr>
          <w:rFonts w:ascii="Times New Roman" w:hAnsi="Times New Roman"/>
          <w:sz w:val="24"/>
          <w:szCs w:val="24"/>
        </w:rPr>
        <w:t xml:space="preserve"> (or maintenance)</w:t>
      </w:r>
      <w:r w:rsidR="00D92270">
        <w:rPr>
          <w:rFonts w:ascii="Times New Roman" w:hAnsi="Times New Roman"/>
          <w:sz w:val="24"/>
          <w:szCs w:val="24"/>
        </w:rPr>
        <w:t xml:space="preserve"> but </w:t>
      </w:r>
      <w:proofErr w:type="spellStart"/>
      <w:r w:rsidR="00D92270">
        <w:rPr>
          <w:rFonts w:ascii="Times New Roman" w:hAnsi="Times New Roman"/>
          <w:sz w:val="24"/>
          <w:szCs w:val="24"/>
        </w:rPr>
        <w:t>can not</w:t>
      </w:r>
      <w:proofErr w:type="spellEnd"/>
      <w:r w:rsidR="00D92270">
        <w:rPr>
          <w:rFonts w:ascii="Times New Roman" w:hAnsi="Times New Roman"/>
          <w:sz w:val="24"/>
          <w:szCs w:val="24"/>
        </w:rPr>
        <w:t xml:space="preserve"> account for the findings of </w:t>
      </w:r>
      <w:proofErr w:type="spellStart"/>
      <w:r w:rsidR="00D92270">
        <w:rPr>
          <w:rFonts w:ascii="Times New Roman" w:hAnsi="Times New Roman"/>
          <w:sz w:val="24"/>
          <w:szCs w:val="24"/>
        </w:rPr>
        <w:t>McVay</w:t>
      </w:r>
      <w:proofErr w:type="spellEnd"/>
      <w:r w:rsidR="00D92270">
        <w:rPr>
          <w:rFonts w:ascii="Times New Roman" w:hAnsi="Times New Roman"/>
          <w:sz w:val="24"/>
          <w:szCs w:val="24"/>
        </w:rPr>
        <w:t xml:space="preserve"> and Kane (2009, 201</w:t>
      </w:r>
      <w:r w:rsidR="008A47EF">
        <w:rPr>
          <w:rFonts w:ascii="Times New Roman" w:hAnsi="Times New Roman"/>
          <w:sz w:val="24"/>
          <w:szCs w:val="24"/>
        </w:rPr>
        <w:t>2b</w:t>
      </w:r>
      <w:r w:rsidR="00D92270">
        <w:rPr>
          <w:rFonts w:ascii="Times New Roman" w:hAnsi="Times New Roman"/>
          <w:sz w:val="24"/>
          <w:szCs w:val="24"/>
        </w:rPr>
        <w:t xml:space="preserve">). Perhaps the longer duration of </w:t>
      </w:r>
      <w:proofErr w:type="spellStart"/>
      <w:r w:rsidR="00D92270">
        <w:rPr>
          <w:rFonts w:ascii="Times New Roman" w:hAnsi="Times New Roman"/>
          <w:sz w:val="24"/>
          <w:szCs w:val="24"/>
        </w:rPr>
        <w:t>McVay</w:t>
      </w:r>
      <w:proofErr w:type="spellEnd"/>
      <w:r w:rsidR="00D92270">
        <w:rPr>
          <w:rFonts w:ascii="Times New Roman" w:hAnsi="Times New Roman"/>
          <w:sz w:val="24"/>
          <w:szCs w:val="24"/>
        </w:rPr>
        <w:t xml:space="preserve"> and Kane’s tasks and the lower proportion of no-go targets compared to </w:t>
      </w:r>
      <w:proofErr w:type="spellStart"/>
      <w:r w:rsidR="00D92270">
        <w:rPr>
          <w:rFonts w:ascii="Times New Roman" w:hAnsi="Times New Roman"/>
          <w:sz w:val="24"/>
          <w:szCs w:val="24"/>
        </w:rPr>
        <w:t>Redick</w:t>
      </w:r>
      <w:proofErr w:type="spellEnd"/>
      <w:r w:rsidR="00D92270">
        <w:rPr>
          <w:rFonts w:ascii="Times New Roman" w:hAnsi="Times New Roman"/>
          <w:sz w:val="24"/>
          <w:szCs w:val="24"/>
        </w:rPr>
        <w:t xml:space="preserve"> et al. allowed for failures of goal maintenance by lower-WMC subjects while </w:t>
      </w:r>
      <w:proofErr w:type="spellStart"/>
      <w:r w:rsidR="00D92270">
        <w:rPr>
          <w:rFonts w:ascii="Times New Roman" w:hAnsi="Times New Roman"/>
          <w:sz w:val="24"/>
          <w:szCs w:val="24"/>
        </w:rPr>
        <w:t>Redick</w:t>
      </w:r>
      <w:proofErr w:type="spellEnd"/>
      <w:r w:rsidR="00D92270">
        <w:rPr>
          <w:rFonts w:ascii="Times New Roman" w:hAnsi="Times New Roman"/>
          <w:sz w:val="24"/>
          <w:szCs w:val="24"/>
        </w:rPr>
        <w:t xml:space="preserve"> et al.’s task preparations did not.</w:t>
      </w:r>
      <w:r w:rsidR="00916056">
        <w:rPr>
          <w:rFonts w:ascii="Times New Roman" w:hAnsi="Times New Roman"/>
          <w:sz w:val="24"/>
          <w:szCs w:val="24"/>
        </w:rPr>
        <w:t xml:space="preserve"> Currently, I can offer no</w:t>
      </w:r>
      <w:r w:rsidR="00847215">
        <w:rPr>
          <w:rFonts w:ascii="Times New Roman" w:hAnsi="Times New Roman"/>
          <w:sz w:val="24"/>
          <w:szCs w:val="24"/>
        </w:rPr>
        <w:t xml:space="preserve"> compelling</w:t>
      </w:r>
      <w:r w:rsidR="00916056">
        <w:rPr>
          <w:rFonts w:ascii="Times New Roman" w:hAnsi="Times New Roman"/>
          <w:sz w:val="24"/>
          <w:szCs w:val="24"/>
        </w:rPr>
        <w:t xml:space="preserve"> explanation of why WMC is related to semantic but not perceptual SART tasks.</w:t>
      </w:r>
    </w:p>
    <w:p w:rsidR="0055495F" w:rsidRDefault="0055495F" w:rsidP="00E2745B">
      <w:pPr>
        <w:spacing w:after="0" w:line="480" w:lineRule="auto"/>
        <w:ind w:firstLine="720"/>
        <w:rPr>
          <w:rFonts w:ascii="Times New Roman" w:hAnsi="Times New Roman"/>
          <w:i/>
          <w:sz w:val="24"/>
          <w:szCs w:val="24"/>
        </w:rPr>
      </w:pPr>
      <w:r w:rsidRPr="00DD5F0F">
        <w:rPr>
          <w:rFonts w:ascii="Times New Roman" w:hAnsi="Times New Roman"/>
          <w:b/>
          <w:sz w:val="24"/>
          <w:szCs w:val="24"/>
        </w:rPr>
        <w:t xml:space="preserve">WMC </w:t>
      </w:r>
      <w:r w:rsidR="00353FA9">
        <w:rPr>
          <w:rFonts w:ascii="Times New Roman" w:hAnsi="Times New Roman"/>
          <w:b/>
          <w:sz w:val="24"/>
          <w:szCs w:val="24"/>
        </w:rPr>
        <w:t>a</w:t>
      </w:r>
      <w:r w:rsidRPr="00DD5F0F">
        <w:rPr>
          <w:rFonts w:ascii="Times New Roman" w:hAnsi="Times New Roman"/>
          <w:b/>
          <w:sz w:val="24"/>
          <w:szCs w:val="24"/>
        </w:rPr>
        <w:t>nd Mind Wandering</w:t>
      </w:r>
    </w:p>
    <w:p w:rsidR="0055495F" w:rsidRDefault="0055495F" w:rsidP="0055495F">
      <w:pPr>
        <w:spacing w:after="0" w:line="480" w:lineRule="auto"/>
        <w:rPr>
          <w:rFonts w:ascii="Times New Roman" w:hAnsi="Times New Roman"/>
          <w:sz w:val="24"/>
          <w:szCs w:val="24"/>
        </w:rPr>
      </w:pPr>
      <w:r>
        <w:rPr>
          <w:rFonts w:ascii="Times New Roman" w:hAnsi="Times New Roman"/>
          <w:i/>
          <w:sz w:val="24"/>
          <w:szCs w:val="24"/>
        </w:rPr>
        <w:tab/>
      </w:r>
      <w:proofErr w:type="gramStart"/>
      <w:r>
        <w:rPr>
          <w:rFonts w:ascii="Times New Roman" w:hAnsi="Times New Roman"/>
          <w:i/>
          <w:sz w:val="24"/>
          <w:szCs w:val="24"/>
        </w:rPr>
        <w:t>WMC and mind wandering in daily life</w:t>
      </w:r>
      <w:r w:rsidR="007F680F">
        <w:rPr>
          <w:rFonts w:ascii="Times New Roman" w:hAnsi="Times New Roman"/>
          <w:i/>
          <w:sz w:val="24"/>
          <w:szCs w:val="24"/>
        </w:rPr>
        <w:t>.</w:t>
      </w:r>
      <w:proofErr w:type="gramEnd"/>
      <w:r w:rsidR="00B16DF0">
        <w:rPr>
          <w:rFonts w:ascii="Times New Roman" w:hAnsi="Times New Roman"/>
          <w:i/>
          <w:sz w:val="24"/>
          <w:szCs w:val="24"/>
        </w:rPr>
        <w:t xml:space="preserve"> </w:t>
      </w:r>
      <w:r w:rsidR="00B16DF0">
        <w:rPr>
          <w:rFonts w:ascii="Times New Roman" w:hAnsi="Times New Roman"/>
          <w:sz w:val="24"/>
          <w:szCs w:val="24"/>
        </w:rPr>
        <w:t xml:space="preserve">Kane, Brown, et al. (2007) had one hundred and twenty six subjects, who had previously had their WMC measured, carry Palm Pilot </w:t>
      </w:r>
      <w:r w:rsidR="00D92270">
        <w:rPr>
          <w:rFonts w:ascii="Times New Roman" w:hAnsi="Times New Roman"/>
          <w:sz w:val="24"/>
          <w:szCs w:val="24"/>
        </w:rPr>
        <w:t xml:space="preserve">Personal Digital Assistants (PDAs) </w:t>
      </w:r>
      <w:r w:rsidR="00B16DF0">
        <w:rPr>
          <w:rFonts w:ascii="Times New Roman" w:hAnsi="Times New Roman"/>
          <w:sz w:val="24"/>
          <w:szCs w:val="24"/>
        </w:rPr>
        <w:t>for one week. The PDAs beeped randomly over the course of the seven days. The beep signaled the subjects to complete a questionnaire (on the PDA). The questionnaire asked subjects if they were thinking about something other than what they were doing</w:t>
      </w:r>
      <w:r w:rsidR="00260BBF">
        <w:rPr>
          <w:rFonts w:ascii="Times New Roman" w:hAnsi="Times New Roman"/>
          <w:sz w:val="24"/>
          <w:szCs w:val="24"/>
        </w:rPr>
        <w:t xml:space="preserve"> and various other questions to provide context for the activity being performed</w:t>
      </w:r>
      <w:r w:rsidR="00B16DF0">
        <w:rPr>
          <w:rFonts w:ascii="Times New Roman" w:hAnsi="Times New Roman"/>
          <w:sz w:val="24"/>
          <w:szCs w:val="24"/>
        </w:rPr>
        <w:t xml:space="preserve">. Kane, Brown, et al. (2007) found </w:t>
      </w:r>
      <w:r w:rsidR="008C1820">
        <w:rPr>
          <w:rFonts w:ascii="Times New Roman" w:hAnsi="Times New Roman"/>
          <w:sz w:val="24"/>
          <w:szCs w:val="24"/>
        </w:rPr>
        <w:t>an</w:t>
      </w:r>
      <w:r w:rsidR="00B16DF0">
        <w:rPr>
          <w:rFonts w:ascii="Times New Roman" w:hAnsi="Times New Roman"/>
          <w:sz w:val="24"/>
          <w:szCs w:val="24"/>
        </w:rPr>
        <w:t xml:space="preserve"> interaction between task demand and WMC in the pr</w:t>
      </w:r>
      <w:r w:rsidR="00260BBF">
        <w:rPr>
          <w:rFonts w:ascii="Times New Roman" w:hAnsi="Times New Roman"/>
          <w:sz w:val="24"/>
          <w:szCs w:val="24"/>
        </w:rPr>
        <w:t xml:space="preserve">oduction of off-task thoughts. </w:t>
      </w:r>
      <w:r w:rsidR="00B2697D">
        <w:rPr>
          <w:rFonts w:ascii="Times New Roman" w:hAnsi="Times New Roman"/>
          <w:sz w:val="24"/>
          <w:szCs w:val="24"/>
        </w:rPr>
        <w:t>When subject</w:t>
      </w:r>
      <w:r w:rsidR="00260BBF">
        <w:rPr>
          <w:rFonts w:ascii="Times New Roman" w:hAnsi="Times New Roman"/>
          <w:sz w:val="24"/>
          <w:szCs w:val="24"/>
        </w:rPr>
        <w:t>s</w:t>
      </w:r>
      <w:r w:rsidR="00B2697D">
        <w:rPr>
          <w:rFonts w:ascii="Times New Roman" w:hAnsi="Times New Roman"/>
          <w:sz w:val="24"/>
          <w:szCs w:val="24"/>
        </w:rPr>
        <w:t xml:space="preserve"> reported high concentration</w:t>
      </w:r>
      <w:r w:rsidR="0019211B">
        <w:rPr>
          <w:rFonts w:ascii="Times New Roman" w:hAnsi="Times New Roman"/>
          <w:sz w:val="24"/>
          <w:szCs w:val="24"/>
        </w:rPr>
        <w:t>, effort, or challenge</w:t>
      </w:r>
      <w:r w:rsidR="00B2697D">
        <w:rPr>
          <w:rFonts w:ascii="Times New Roman" w:hAnsi="Times New Roman"/>
          <w:sz w:val="24"/>
          <w:szCs w:val="24"/>
        </w:rPr>
        <w:t xml:space="preserve"> on the task being performed, </w:t>
      </w:r>
      <w:r w:rsidR="00433191">
        <w:rPr>
          <w:rFonts w:ascii="Times New Roman" w:hAnsi="Times New Roman"/>
          <w:sz w:val="24"/>
          <w:szCs w:val="24"/>
        </w:rPr>
        <w:t>higher-WMC subjects</w:t>
      </w:r>
      <w:r w:rsidR="00B2697D">
        <w:rPr>
          <w:rFonts w:ascii="Times New Roman" w:hAnsi="Times New Roman"/>
          <w:sz w:val="24"/>
          <w:szCs w:val="24"/>
        </w:rPr>
        <w:t xml:space="preserve"> reported having significantly </w:t>
      </w:r>
      <w:r w:rsidR="00353FA9">
        <w:rPr>
          <w:rFonts w:ascii="Times New Roman" w:hAnsi="Times New Roman"/>
          <w:sz w:val="24"/>
          <w:szCs w:val="24"/>
        </w:rPr>
        <w:t xml:space="preserve">fewer </w:t>
      </w:r>
      <w:r w:rsidR="00B2697D">
        <w:rPr>
          <w:rFonts w:ascii="Times New Roman" w:hAnsi="Times New Roman"/>
          <w:sz w:val="24"/>
          <w:szCs w:val="24"/>
        </w:rPr>
        <w:t xml:space="preserve">off-task thoughts than </w:t>
      </w:r>
      <w:r w:rsidR="00433191">
        <w:rPr>
          <w:rFonts w:ascii="Times New Roman" w:hAnsi="Times New Roman"/>
          <w:sz w:val="24"/>
          <w:szCs w:val="24"/>
        </w:rPr>
        <w:t>lower-WMC subjects</w:t>
      </w:r>
      <w:r w:rsidR="00B2697D">
        <w:rPr>
          <w:rFonts w:ascii="Times New Roman" w:hAnsi="Times New Roman"/>
          <w:sz w:val="24"/>
          <w:szCs w:val="24"/>
        </w:rPr>
        <w:t xml:space="preserve">. </w:t>
      </w:r>
    </w:p>
    <w:p w:rsidR="007A28CD" w:rsidRDefault="00B2697D" w:rsidP="007A28CD">
      <w:pPr>
        <w:spacing w:after="0" w:line="480" w:lineRule="auto"/>
        <w:ind w:firstLine="720"/>
        <w:rPr>
          <w:rFonts w:ascii="Times New Roman" w:hAnsi="Times New Roman"/>
          <w:sz w:val="24"/>
          <w:szCs w:val="24"/>
        </w:rPr>
      </w:pPr>
      <w:proofErr w:type="gramStart"/>
      <w:r>
        <w:rPr>
          <w:rFonts w:ascii="Times New Roman" w:hAnsi="Times New Roman"/>
          <w:i/>
          <w:sz w:val="24"/>
          <w:szCs w:val="24"/>
        </w:rPr>
        <w:t>WMC and mind wandering in SART tasks</w:t>
      </w:r>
      <w:r w:rsidR="00260BBF">
        <w:rPr>
          <w:rFonts w:ascii="Times New Roman" w:hAnsi="Times New Roman"/>
          <w:i/>
          <w:sz w:val="24"/>
          <w:szCs w:val="24"/>
        </w:rPr>
        <w:t>.</w:t>
      </w:r>
      <w:proofErr w:type="gramEnd"/>
      <w:r w:rsidR="00260BBF">
        <w:rPr>
          <w:rFonts w:ascii="Times New Roman" w:hAnsi="Times New Roman"/>
          <w:i/>
          <w:sz w:val="24"/>
          <w:szCs w:val="24"/>
        </w:rPr>
        <w:t xml:space="preserve"> </w:t>
      </w:r>
      <w:r w:rsidR="003B18A3">
        <w:rPr>
          <w:rFonts w:ascii="Times New Roman" w:hAnsi="Times New Roman"/>
          <w:sz w:val="24"/>
          <w:szCs w:val="24"/>
        </w:rPr>
        <w:t xml:space="preserve">In the laboratory, </w:t>
      </w:r>
      <w:proofErr w:type="spellStart"/>
      <w:r w:rsidR="00260BBF">
        <w:rPr>
          <w:rFonts w:ascii="Times New Roman" w:hAnsi="Times New Roman"/>
          <w:sz w:val="24"/>
          <w:szCs w:val="24"/>
        </w:rPr>
        <w:t>McVay</w:t>
      </w:r>
      <w:proofErr w:type="spellEnd"/>
      <w:r w:rsidR="00260BBF">
        <w:rPr>
          <w:rFonts w:ascii="Times New Roman" w:hAnsi="Times New Roman"/>
          <w:sz w:val="24"/>
          <w:szCs w:val="24"/>
        </w:rPr>
        <w:t xml:space="preserve"> and Kane (2009)</w:t>
      </w:r>
      <w:r w:rsidR="003B18A3">
        <w:rPr>
          <w:rFonts w:ascii="Times New Roman" w:hAnsi="Times New Roman"/>
          <w:sz w:val="24"/>
          <w:szCs w:val="24"/>
        </w:rPr>
        <w:t xml:space="preserve"> examined how WMC and mind wandering influence performance on a SART task. As reported above, </w:t>
      </w:r>
      <w:r w:rsidR="00433191">
        <w:rPr>
          <w:rFonts w:ascii="Times New Roman" w:hAnsi="Times New Roman"/>
          <w:sz w:val="24"/>
          <w:szCs w:val="24"/>
        </w:rPr>
        <w:t>higher-WMC subjects</w:t>
      </w:r>
      <w:r w:rsidR="003B18A3">
        <w:rPr>
          <w:rFonts w:ascii="Times New Roman" w:hAnsi="Times New Roman"/>
          <w:sz w:val="24"/>
          <w:szCs w:val="24"/>
        </w:rPr>
        <w:t xml:space="preserve"> exhibited more accurate an</w:t>
      </w:r>
      <w:r w:rsidR="007A28CD">
        <w:rPr>
          <w:rFonts w:ascii="Times New Roman" w:hAnsi="Times New Roman"/>
          <w:sz w:val="24"/>
          <w:szCs w:val="24"/>
        </w:rPr>
        <w:t xml:space="preserve">d stable (less RT variability) </w:t>
      </w:r>
      <w:r w:rsidR="003B18A3">
        <w:rPr>
          <w:rFonts w:ascii="Times New Roman" w:hAnsi="Times New Roman"/>
          <w:sz w:val="24"/>
          <w:szCs w:val="24"/>
        </w:rPr>
        <w:t>performance on a SART task (no-go task with infrequent targets to withhold responses to)</w:t>
      </w:r>
      <w:r w:rsidR="007A28CD">
        <w:rPr>
          <w:rFonts w:ascii="Times New Roman" w:hAnsi="Times New Roman"/>
          <w:sz w:val="24"/>
          <w:szCs w:val="24"/>
        </w:rPr>
        <w:t xml:space="preserve">. Mind wandering, assessed with thought probes during the SART task, </w:t>
      </w:r>
      <w:r w:rsidR="00C55C65">
        <w:rPr>
          <w:rFonts w:ascii="Times New Roman" w:hAnsi="Times New Roman"/>
          <w:sz w:val="24"/>
          <w:szCs w:val="24"/>
        </w:rPr>
        <w:t xml:space="preserve">accounted for approximately </w:t>
      </w:r>
      <w:r w:rsidR="00C55C65">
        <w:rPr>
          <w:rFonts w:ascii="Times New Roman" w:hAnsi="Times New Roman"/>
          <w:sz w:val="24"/>
          <w:szCs w:val="24"/>
        </w:rPr>
        <w:lastRenderedPageBreak/>
        <w:t>50% of the variation</w:t>
      </w:r>
      <w:r w:rsidR="007A28CD">
        <w:rPr>
          <w:rFonts w:ascii="Times New Roman" w:hAnsi="Times New Roman"/>
          <w:sz w:val="24"/>
          <w:szCs w:val="24"/>
        </w:rPr>
        <w:t xml:space="preserve"> between WMC and </w:t>
      </w:r>
      <w:r w:rsidR="00A17CD2">
        <w:rPr>
          <w:rFonts w:ascii="Times New Roman" w:hAnsi="Times New Roman"/>
          <w:sz w:val="24"/>
          <w:szCs w:val="24"/>
        </w:rPr>
        <w:t xml:space="preserve">both </w:t>
      </w:r>
      <w:r w:rsidR="007A28CD">
        <w:rPr>
          <w:rFonts w:ascii="Times New Roman" w:hAnsi="Times New Roman"/>
          <w:sz w:val="24"/>
          <w:szCs w:val="24"/>
        </w:rPr>
        <w:t>SART accuracy</w:t>
      </w:r>
      <w:r w:rsidR="004D2518">
        <w:rPr>
          <w:rFonts w:ascii="Times New Roman" w:hAnsi="Times New Roman"/>
          <w:sz w:val="24"/>
          <w:szCs w:val="24"/>
        </w:rPr>
        <w:t xml:space="preserve"> an</w:t>
      </w:r>
      <w:r w:rsidR="00054AF9">
        <w:rPr>
          <w:rFonts w:ascii="Times New Roman" w:hAnsi="Times New Roman"/>
          <w:sz w:val="24"/>
          <w:szCs w:val="24"/>
        </w:rPr>
        <w:t>d</w:t>
      </w:r>
      <w:r w:rsidR="004D2518">
        <w:rPr>
          <w:rFonts w:ascii="Times New Roman" w:hAnsi="Times New Roman"/>
          <w:sz w:val="24"/>
          <w:szCs w:val="24"/>
        </w:rPr>
        <w:t xml:space="preserve"> RT variability</w:t>
      </w:r>
      <w:r w:rsidR="00C55C65">
        <w:rPr>
          <w:rFonts w:ascii="Times New Roman" w:hAnsi="Times New Roman"/>
          <w:sz w:val="24"/>
          <w:szCs w:val="24"/>
        </w:rPr>
        <w:t xml:space="preserve">. </w:t>
      </w:r>
      <w:proofErr w:type="spellStart"/>
      <w:r w:rsidR="004D2518">
        <w:rPr>
          <w:rFonts w:ascii="Times New Roman" w:hAnsi="Times New Roman"/>
          <w:sz w:val="24"/>
          <w:szCs w:val="24"/>
        </w:rPr>
        <w:t>McVay</w:t>
      </w:r>
      <w:proofErr w:type="spellEnd"/>
      <w:r w:rsidR="004D2518">
        <w:rPr>
          <w:rFonts w:ascii="Times New Roman" w:hAnsi="Times New Roman"/>
          <w:sz w:val="24"/>
          <w:szCs w:val="24"/>
        </w:rPr>
        <w:t xml:space="preserve"> and Kane’s follow-up study (201</w:t>
      </w:r>
      <w:r w:rsidR="00CC544F">
        <w:rPr>
          <w:rFonts w:ascii="Times New Roman" w:hAnsi="Times New Roman"/>
          <w:sz w:val="24"/>
          <w:szCs w:val="24"/>
        </w:rPr>
        <w:t>2b</w:t>
      </w:r>
      <w:r w:rsidR="004D2518">
        <w:rPr>
          <w:rFonts w:ascii="Times New Roman" w:hAnsi="Times New Roman"/>
          <w:sz w:val="24"/>
          <w:szCs w:val="24"/>
        </w:rPr>
        <w:t>) also found that mind wandering</w:t>
      </w:r>
      <w:r w:rsidR="00C55C65">
        <w:rPr>
          <w:rFonts w:ascii="Times New Roman" w:hAnsi="Times New Roman"/>
          <w:sz w:val="24"/>
          <w:szCs w:val="24"/>
        </w:rPr>
        <w:t xml:space="preserve"> partially</w:t>
      </w:r>
      <w:r w:rsidR="004D2518">
        <w:rPr>
          <w:rFonts w:ascii="Times New Roman" w:hAnsi="Times New Roman"/>
          <w:sz w:val="24"/>
          <w:szCs w:val="24"/>
        </w:rPr>
        <w:t xml:space="preserve"> mediated the relationship between WMC and accuracy, RT variability, and extreme slow responses.</w:t>
      </w:r>
      <w:r w:rsidR="00950289">
        <w:rPr>
          <w:rFonts w:ascii="Times New Roman" w:hAnsi="Times New Roman"/>
          <w:sz w:val="24"/>
          <w:szCs w:val="24"/>
        </w:rPr>
        <w:t xml:space="preserve"> </w:t>
      </w:r>
    </w:p>
    <w:p w:rsidR="001D2338" w:rsidRPr="001D2338" w:rsidRDefault="002648E2" w:rsidP="001D2338">
      <w:pPr>
        <w:spacing w:after="0" w:line="480" w:lineRule="auto"/>
        <w:rPr>
          <w:rFonts w:ascii="Times New Roman" w:hAnsi="Times New Roman"/>
          <w:b/>
          <w:sz w:val="24"/>
          <w:szCs w:val="24"/>
        </w:rPr>
      </w:pPr>
      <w:r w:rsidRPr="001D2338">
        <w:rPr>
          <w:rFonts w:ascii="Times New Roman" w:hAnsi="Times New Roman"/>
          <w:b/>
          <w:sz w:val="24"/>
          <w:szCs w:val="24"/>
        </w:rPr>
        <w:t xml:space="preserve">Synthesis of WMC relations to Visual Attention, Habit Restraint, and Mind </w:t>
      </w:r>
      <w:r w:rsidR="001D2338" w:rsidRPr="001D2338">
        <w:rPr>
          <w:rFonts w:ascii="Times New Roman" w:hAnsi="Times New Roman"/>
          <w:b/>
          <w:sz w:val="24"/>
          <w:szCs w:val="24"/>
        </w:rPr>
        <w:t>Wandering</w:t>
      </w:r>
    </w:p>
    <w:p w:rsidR="00262D2D" w:rsidRDefault="00AB71F8" w:rsidP="00503351">
      <w:pPr>
        <w:spacing w:after="0" w:line="480" w:lineRule="auto"/>
        <w:ind w:firstLine="720"/>
        <w:rPr>
          <w:rFonts w:ascii="Times New Roman" w:hAnsi="Times New Roman"/>
          <w:sz w:val="24"/>
          <w:szCs w:val="24"/>
        </w:rPr>
      </w:pPr>
      <w:r>
        <w:rPr>
          <w:rFonts w:ascii="Times New Roman" w:hAnsi="Times New Roman"/>
          <w:sz w:val="24"/>
          <w:szCs w:val="24"/>
        </w:rPr>
        <w:t>Whether, or how much, controlled attention is responsible for complex span tasks’ prediction of higher-order cognition may be debatable (</w:t>
      </w:r>
      <w:proofErr w:type="spellStart"/>
      <w:r w:rsidR="00DC1C9F">
        <w:rPr>
          <w:rFonts w:ascii="Times New Roman" w:hAnsi="Times New Roman"/>
          <w:sz w:val="24"/>
          <w:szCs w:val="24"/>
        </w:rPr>
        <w:t>Chuderski</w:t>
      </w:r>
      <w:proofErr w:type="spellEnd"/>
      <w:r w:rsidR="00DC1C9F">
        <w:rPr>
          <w:rFonts w:ascii="Times New Roman" w:hAnsi="Times New Roman"/>
          <w:sz w:val="24"/>
          <w:szCs w:val="24"/>
        </w:rPr>
        <w:t xml:space="preserve"> et al, 2012; </w:t>
      </w:r>
      <w:r>
        <w:rPr>
          <w:rFonts w:ascii="Times New Roman" w:hAnsi="Times New Roman"/>
          <w:sz w:val="24"/>
          <w:szCs w:val="24"/>
        </w:rPr>
        <w:t>Colom et al. 2008; Conway et al. 2002; Engle</w:t>
      </w:r>
      <w:r w:rsidR="00CC544F">
        <w:rPr>
          <w:rFonts w:ascii="Times New Roman" w:hAnsi="Times New Roman"/>
          <w:sz w:val="24"/>
          <w:szCs w:val="24"/>
        </w:rPr>
        <w:t xml:space="preserve">, </w:t>
      </w:r>
      <w:proofErr w:type="spellStart"/>
      <w:r w:rsidR="00CC544F">
        <w:rPr>
          <w:rFonts w:ascii="Times New Roman" w:hAnsi="Times New Roman"/>
          <w:sz w:val="24"/>
          <w:szCs w:val="24"/>
        </w:rPr>
        <w:t>Tuholski</w:t>
      </w:r>
      <w:proofErr w:type="spellEnd"/>
      <w:r>
        <w:rPr>
          <w:rFonts w:ascii="Times New Roman" w:hAnsi="Times New Roman"/>
          <w:sz w:val="24"/>
          <w:szCs w:val="24"/>
        </w:rPr>
        <w:t xml:space="preserve"> et al., 1999; </w:t>
      </w:r>
      <w:proofErr w:type="spellStart"/>
      <w:r w:rsidR="00065698">
        <w:rPr>
          <w:rFonts w:ascii="Times New Roman" w:hAnsi="Times New Roman"/>
          <w:sz w:val="24"/>
          <w:szCs w:val="24"/>
        </w:rPr>
        <w:t>Mogle</w:t>
      </w:r>
      <w:proofErr w:type="spellEnd"/>
      <w:r>
        <w:rPr>
          <w:rFonts w:ascii="Times New Roman" w:hAnsi="Times New Roman"/>
          <w:sz w:val="24"/>
          <w:szCs w:val="24"/>
        </w:rPr>
        <w:t xml:space="preserve"> et al. 2008; </w:t>
      </w:r>
      <w:r w:rsidR="00D77E65">
        <w:rPr>
          <w:rFonts w:ascii="Times New Roman" w:hAnsi="Times New Roman"/>
          <w:sz w:val="24"/>
          <w:szCs w:val="24"/>
        </w:rPr>
        <w:t xml:space="preserve">Shelton et al, 2010; </w:t>
      </w:r>
      <w:proofErr w:type="spellStart"/>
      <w:r>
        <w:rPr>
          <w:rFonts w:ascii="Times New Roman" w:hAnsi="Times New Roman"/>
          <w:sz w:val="24"/>
          <w:szCs w:val="24"/>
        </w:rPr>
        <w:t>Unsworth</w:t>
      </w:r>
      <w:proofErr w:type="spellEnd"/>
      <w:r>
        <w:rPr>
          <w:rFonts w:ascii="Times New Roman" w:hAnsi="Times New Roman"/>
          <w:sz w:val="24"/>
          <w:szCs w:val="24"/>
        </w:rPr>
        <w:t xml:space="preserve"> &amp; Spillers, 2010)</w:t>
      </w:r>
      <w:r w:rsidR="00353FA9">
        <w:rPr>
          <w:rFonts w:ascii="Times New Roman" w:hAnsi="Times New Roman"/>
          <w:sz w:val="24"/>
          <w:szCs w:val="24"/>
        </w:rPr>
        <w:t>,</w:t>
      </w:r>
      <w:r>
        <w:rPr>
          <w:rFonts w:ascii="Times New Roman" w:hAnsi="Times New Roman"/>
          <w:sz w:val="24"/>
          <w:szCs w:val="24"/>
        </w:rPr>
        <w:t xml:space="preserve"> but several studies above indicate that complex span tasks index </w:t>
      </w:r>
      <w:r w:rsidR="00587920">
        <w:rPr>
          <w:rFonts w:ascii="Times New Roman" w:hAnsi="Times New Roman"/>
          <w:sz w:val="24"/>
          <w:szCs w:val="24"/>
        </w:rPr>
        <w:t xml:space="preserve">specific </w:t>
      </w:r>
      <w:proofErr w:type="spellStart"/>
      <w:r>
        <w:rPr>
          <w:rFonts w:ascii="Times New Roman" w:hAnsi="Times New Roman"/>
          <w:sz w:val="24"/>
          <w:szCs w:val="24"/>
        </w:rPr>
        <w:t>attentional</w:t>
      </w:r>
      <w:proofErr w:type="spellEnd"/>
      <w:r>
        <w:rPr>
          <w:rFonts w:ascii="Times New Roman" w:hAnsi="Times New Roman"/>
          <w:sz w:val="24"/>
          <w:szCs w:val="24"/>
        </w:rPr>
        <w:t xml:space="preserve"> abilities.</w:t>
      </w:r>
      <w:r w:rsidR="00864A5F">
        <w:rPr>
          <w:rFonts w:ascii="Times New Roman" w:hAnsi="Times New Roman"/>
          <w:sz w:val="24"/>
          <w:szCs w:val="24"/>
        </w:rPr>
        <w:t xml:space="preserve"> Work with dichotic listening (Conway et al, 2001; </w:t>
      </w:r>
      <w:proofErr w:type="spellStart"/>
      <w:r w:rsidR="00864A5F">
        <w:rPr>
          <w:rFonts w:ascii="Times New Roman" w:hAnsi="Times New Roman"/>
          <w:sz w:val="24"/>
          <w:szCs w:val="24"/>
        </w:rPr>
        <w:t>Colflesh</w:t>
      </w:r>
      <w:proofErr w:type="spellEnd"/>
      <w:r w:rsidR="00864A5F">
        <w:rPr>
          <w:rFonts w:ascii="Times New Roman" w:hAnsi="Times New Roman"/>
          <w:sz w:val="24"/>
          <w:szCs w:val="24"/>
        </w:rPr>
        <w:t xml:space="preserve"> </w:t>
      </w:r>
      <w:r w:rsidR="000A758E">
        <w:rPr>
          <w:rFonts w:ascii="Times New Roman" w:hAnsi="Times New Roman"/>
          <w:sz w:val="24"/>
          <w:szCs w:val="24"/>
        </w:rPr>
        <w:t xml:space="preserve">&amp; </w:t>
      </w:r>
      <w:r w:rsidR="00864A5F">
        <w:rPr>
          <w:rFonts w:ascii="Times New Roman" w:hAnsi="Times New Roman"/>
          <w:sz w:val="24"/>
          <w:szCs w:val="24"/>
        </w:rPr>
        <w:t xml:space="preserve">Conway, 2007) and saccade tasks (Kane et al., 2001; </w:t>
      </w:r>
      <w:proofErr w:type="spellStart"/>
      <w:r w:rsidR="00864A5F">
        <w:rPr>
          <w:rFonts w:ascii="Times New Roman" w:hAnsi="Times New Roman"/>
          <w:sz w:val="24"/>
          <w:szCs w:val="24"/>
        </w:rPr>
        <w:t>Unsworth</w:t>
      </w:r>
      <w:proofErr w:type="spellEnd"/>
      <w:r w:rsidR="00864A5F">
        <w:rPr>
          <w:rFonts w:ascii="Times New Roman" w:hAnsi="Times New Roman"/>
          <w:sz w:val="24"/>
          <w:szCs w:val="24"/>
        </w:rPr>
        <w:t xml:space="preserve"> et al., 2004) highlights that WMC relates to performance in tasks which make </w:t>
      </w:r>
      <w:r w:rsidR="001D2338">
        <w:rPr>
          <w:rFonts w:ascii="Times New Roman" w:hAnsi="Times New Roman"/>
          <w:sz w:val="24"/>
          <w:szCs w:val="24"/>
        </w:rPr>
        <w:t>minimal</w:t>
      </w:r>
      <w:r w:rsidR="00864A5F">
        <w:rPr>
          <w:rFonts w:ascii="Times New Roman" w:hAnsi="Times New Roman"/>
          <w:sz w:val="24"/>
          <w:szCs w:val="24"/>
        </w:rPr>
        <w:t xml:space="preserve"> memorial demands</w:t>
      </w:r>
      <w:r w:rsidR="00925738">
        <w:rPr>
          <w:rFonts w:ascii="Times New Roman" w:hAnsi="Times New Roman"/>
          <w:sz w:val="24"/>
          <w:szCs w:val="24"/>
        </w:rPr>
        <w:t xml:space="preserve">. </w:t>
      </w:r>
      <w:r w:rsidR="00516142">
        <w:rPr>
          <w:rFonts w:ascii="Times New Roman" w:hAnsi="Times New Roman"/>
          <w:sz w:val="24"/>
          <w:szCs w:val="24"/>
        </w:rPr>
        <w:t xml:space="preserve">WMC seems to be important in maintaining attention to </w:t>
      </w:r>
      <w:r w:rsidR="00D7140D">
        <w:rPr>
          <w:rFonts w:ascii="Times New Roman" w:hAnsi="Times New Roman"/>
          <w:sz w:val="24"/>
          <w:szCs w:val="24"/>
        </w:rPr>
        <w:t>the task</w:t>
      </w:r>
      <w:r w:rsidR="001D2338">
        <w:rPr>
          <w:rFonts w:ascii="Times New Roman" w:hAnsi="Times New Roman"/>
          <w:sz w:val="24"/>
          <w:szCs w:val="24"/>
        </w:rPr>
        <w:t xml:space="preserve"> at hand</w:t>
      </w:r>
      <w:r w:rsidR="00864A5F">
        <w:rPr>
          <w:rFonts w:ascii="Times New Roman" w:hAnsi="Times New Roman"/>
          <w:sz w:val="24"/>
          <w:szCs w:val="24"/>
        </w:rPr>
        <w:t xml:space="preserve"> </w:t>
      </w:r>
      <w:r w:rsidR="00516142">
        <w:rPr>
          <w:rFonts w:ascii="Times New Roman" w:hAnsi="Times New Roman"/>
          <w:sz w:val="24"/>
          <w:szCs w:val="24"/>
        </w:rPr>
        <w:t xml:space="preserve">(Kane et al., </w:t>
      </w:r>
      <w:r w:rsidR="00864A5F">
        <w:rPr>
          <w:rFonts w:ascii="Times New Roman" w:hAnsi="Times New Roman"/>
          <w:sz w:val="24"/>
          <w:szCs w:val="24"/>
        </w:rPr>
        <w:t xml:space="preserve">2007; </w:t>
      </w:r>
      <w:proofErr w:type="spellStart"/>
      <w:r w:rsidR="00516142">
        <w:rPr>
          <w:rFonts w:ascii="Times New Roman" w:hAnsi="Times New Roman"/>
          <w:sz w:val="24"/>
          <w:szCs w:val="24"/>
        </w:rPr>
        <w:t>McVay</w:t>
      </w:r>
      <w:proofErr w:type="spellEnd"/>
      <w:r w:rsidR="00516142">
        <w:rPr>
          <w:rFonts w:ascii="Times New Roman" w:hAnsi="Times New Roman"/>
          <w:sz w:val="24"/>
          <w:szCs w:val="24"/>
        </w:rPr>
        <w:t xml:space="preserve"> </w:t>
      </w:r>
      <w:r w:rsidR="000A758E">
        <w:rPr>
          <w:rFonts w:ascii="Times New Roman" w:hAnsi="Times New Roman"/>
          <w:sz w:val="24"/>
          <w:szCs w:val="24"/>
        </w:rPr>
        <w:t xml:space="preserve">&amp; </w:t>
      </w:r>
      <w:r w:rsidR="00516142">
        <w:rPr>
          <w:rFonts w:ascii="Times New Roman" w:hAnsi="Times New Roman"/>
          <w:sz w:val="24"/>
          <w:szCs w:val="24"/>
        </w:rPr>
        <w:t>Kane, 2009,</w:t>
      </w:r>
      <w:r w:rsidR="00864A5F">
        <w:rPr>
          <w:rFonts w:ascii="Times New Roman" w:hAnsi="Times New Roman"/>
          <w:sz w:val="24"/>
          <w:szCs w:val="24"/>
        </w:rPr>
        <w:t xml:space="preserve"> </w:t>
      </w:r>
      <w:r w:rsidR="00516142">
        <w:rPr>
          <w:rFonts w:ascii="Times New Roman" w:hAnsi="Times New Roman"/>
          <w:sz w:val="24"/>
          <w:szCs w:val="24"/>
        </w:rPr>
        <w:t>201</w:t>
      </w:r>
      <w:r w:rsidR="000A758E">
        <w:rPr>
          <w:rFonts w:ascii="Times New Roman" w:hAnsi="Times New Roman"/>
          <w:sz w:val="24"/>
          <w:szCs w:val="24"/>
        </w:rPr>
        <w:t>2b</w:t>
      </w:r>
      <w:r w:rsidR="00864A5F">
        <w:rPr>
          <w:rFonts w:ascii="Times New Roman" w:hAnsi="Times New Roman"/>
          <w:sz w:val="24"/>
          <w:szCs w:val="24"/>
        </w:rPr>
        <w:t xml:space="preserve">) and to locations in visual attention tasks (Bleckley et al., 2003; Poole </w:t>
      </w:r>
      <w:r w:rsidR="000A758E">
        <w:rPr>
          <w:rFonts w:ascii="Times New Roman" w:hAnsi="Times New Roman"/>
          <w:sz w:val="24"/>
          <w:szCs w:val="24"/>
        </w:rPr>
        <w:t xml:space="preserve">&amp; </w:t>
      </w:r>
      <w:r w:rsidR="00864A5F">
        <w:rPr>
          <w:rFonts w:ascii="Times New Roman" w:hAnsi="Times New Roman"/>
          <w:sz w:val="24"/>
          <w:szCs w:val="24"/>
        </w:rPr>
        <w:t xml:space="preserve">Kane 2009). </w:t>
      </w:r>
      <w:r w:rsidR="00D7140D">
        <w:rPr>
          <w:rFonts w:ascii="Times New Roman" w:hAnsi="Times New Roman"/>
          <w:sz w:val="24"/>
          <w:szCs w:val="24"/>
        </w:rPr>
        <w:t>WMC related to performance in saccade tasks that require voluntary saccades</w:t>
      </w:r>
      <w:r w:rsidR="00641A6C">
        <w:rPr>
          <w:rFonts w:ascii="Times New Roman" w:hAnsi="Times New Roman"/>
          <w:sz w:val="24"/>
          <w:szCs w:val="24"/>
        </w:rPr>
        <w:t xml:space="preserve"> (</w:t>
      </w:r>
      <w:proofErr w:type="spellStart"/>
      <w:r w:rsidR="00641A6C">
        <w:rPr>
          <w:rFonts w:ascii="Times New Roman" w:hAnsi="Times New Roman"/>
          <w:sz w:val="24"/>
          <w:szCs w:val="24"/>
        </w:rPr>
        <w:t>Unsworth</w:t>
      </w:r>
      <w:proofErr w:type="spellEnd"/>
      <w:r w:rsidR="00641A6C">
        <w:rPr>
          <w:rFonts w:ascii="Times New Roman" w:hAnsi="Times New Roman"/>
          <w:sz w:val="24"/>
          <w:szCs w:val="24"/>
        </w:rPr>
        <w:t xml:space="preserve"> et al. 2004),</w:t>
      </w:r>
      <w:r w:rsidR="00D7140D">
        <w:rPr>
          <w:rFonts w:ascii="Times New Roman" w:hAnsi="Times New Roman"/>
          <w:sz w:val="24"/>
          <w:szCs w:val="24"/>
        </w:rPr>
        <w:t xml:space="preserve"> but r</w:t>
      </w:r>
      <w:r w:rsidR="00864A5F">
        <w:rPr>
          <w:rFonts w:ascii="Times New Roman" w:hAnsi="Times New Roman"/>
          <w:sz w:val="24"/>
          <w:szCs w:val="24"/>
        </w:rPr>
        <w:t>esults from prototypical visual search tasks (Kane et al., 2006; Poole &amp; Kane, 2009) indicate that WMC is not related to all forms of endogenous</w:t>
      </w:r>
      <w:r w:rsidR="001D2338">
        <w:rPr>
          <w:rFonts w:ascii="Times New Roman" w:hAnsi="Times New Roman"/>
          <w:sz w:val="24"/>
          <w:szCs w:val="24"/>
        </w:rPr>
        <w:t xml:space="preserve"> </w:t>
      </w:r>
      <w:proofErr w:type="spellStart"/>
      <w:r w:rsidR="001D2338">
        <w:rPr>
          <w:rFonts w:ascii="Times New Roman" w:hAnsi="Times New Roman"/>
          <w:sz w:val="24"/>
          <w:szCs w:val="24"/>
        </w:rPr>
        <w:t>attentional</w:t>
      </w:r>
      <w:proofErr w:type="spellEnd"/>
      <w:r w:rsidR="00864A5F">
        <w:rPr>
          <w:rFonts w:ascii="Times New Roman" w:hAnsi="Times New Roman"/>
          <w:sz w:val="24"/>
          <w:szCs w:val="24"/>
        </w:rPr>
        <w:t xml:space="preserve"> control.</w:t>
      </w:r>
      <w:r w:rsidR="00641A6C">
        <w:rPr>
          <w:rFonts w:ascii="Times New Roman" w:hAnsi="Times New Roman"/>
          <w:sz w:val="24"/>
          <w:szCs w:val="24"/>
        </w:rPr>
        <w:t xml:space="preserve"> </w:t>
      </w:r>
      <w:r w:rsidR="007173CF">
        <w:rPr>
          <w:rFonts w:ascii="Times New Roman" w:hAnsi="Times New Roman"/>
          <w:sz w:val="24"/>
          <w:szCs w:val="24"/>
        </w:rPr>
        <w:t>Mind wandering account</w:t>
      </w:r>
      <w:r w:rsidR="00641A6C">
        <w:rPr>
          <w:rFonts w:ascii="Times New Roman" w:hAnsi="Times New Roman"/>
          <w:sz w:val="24"/>
          <w:szCs w:val="24"/>
        </w:rPr>
        <w:t xml:space="preserve">ed for a </w:t>
      </w:r>
      <w:r w:rsidR="007173CF">
        <w:rPr>
          <w:rFonts w:ascii="Times New Roman" w:hAnsi="Times New Roman"/>
          <w:sz w:val="24"/>
          <w:szCs w:val="24"/>
        </w:rPr>
        <w:t>sizable proportion of WMC-related variance in SART tasks (</w:t>
      </w:r>
      <w:proofErr w:type="spellStart"/>
      <w:r w:rsidR="001D2338">
        <w:rPr>
          <w:rFonts w:ascii="Times New Roman" w:hAnsi="Times New Roman"/>
          <w:sz w:val="24"/>
          <w:szCs w:val="24"/>
        </w:rPr>
        <w:t>McVay</w:t>
      </w:r>
      <w:proofErr w:type="spellEnd"/>
      <w:r w:rsidR="001D2338">
        <w:rPr>
          <w:rFonts w:ascii="Times New Roman" w:hAnsi="Times New Roman"/>
          <w:sz w:val="24"/>
          <w:szCs w:val="24"/>
        </w:rPr>
        <w:t xml:space="preserve"> &amp; Kane</w:t>
      </w:r>
      <w:r w:rsidR="007173CF">
        <w:rPr>
          <w:rFonts w:ascii="Times New Roman" w:hAnsi="Times New Roman"/>
          <w:sz w:val="24"/>
          <w:szCs w:val="24"/>
        </w:rPr>
        <w:t>, 2009, 2011)</w:t>
      </w:r>
      <w:r w:rsidR="00104058">
        <w:rPr>
          <w:rFonts w:ascii="Times New Roman" w:hAnsi="Times New Roman"/>
          <w:sz w:val="24"/>
          <w:szCs w:val="24"/>
        </w:rPr>
        <w:t>.</w:t>
      </w:r>
      <w:r w:rsidR="007173CF">
        <w:rPr>
          <w:rFonts w:ascii="Times New Roman" w:hAnsi="Times New Roman"/>
          <w:sz w:val="24"/>
          <w:szCs w:val="24"/>
        </w:rPr>
        <w:t xml:space="preserve"> </w:t>
      </w:r>
      <w:r w:rsidR="007E1AD0">
        <w:rPr>
          <w:rFonts w:ascii="Times New Roman" w:hAnsi="Times New Roman"/>
          <w:sz w:val="24"/>
          <w:szCs w:val="24"/>
        </w:rPr>
        <w:t xml:space="preserve">It’s possible that </w:t>
      </w:r>
      <w:proofErr w:type="spellStart"/>
      <w:r w:rsidR="007E1AD0">
        <w:rPr>
          <w:rFonts w:ascii="Times New Roman" w:hAnsi="Times New Roman"/>
          <w:sz w:val="24"/>
          <w:szCs w:val="24"/>
        </w:rPr>
        <w:t>attentional</w:t>
      </w:r>
      <w:proofErr w:type="spellEnd"/>
      <w:r w:rsidR="007E1AD0">
        <w:rPr>
          <w:rFonts w:ascii="Times New Roman" w:hAnsi="Times New Roman"/>
          <w:sz w:val="24"/>
          <w:szCs w:val="24"/>
        </w:rPr>
        <w:t xml:space="preserve"> lapses</w:t>
      </w:r>
      <w:r w:rsidR="00641A6C">
        <w:rPr>
          <w:rFonts w:ascii="Times New Roman" w:hAnsi="Times New Roman"/>
          <w:sz w:val="24"/>
          <w:szCs w:val="24"/>
        </w:rPr>
        <w:t xml:space="preserve"> (</w:t>
      </w:r>
      <w:r w:rsidR="00DC7B68">
        <w:rPr>
          <w:rFonts w:ascii="Times New Roman" w:hAnsi="Times New Roman"/>
          <w:sz w:val="24"/>
          <w:szCs w:val="24"/>
        </w:rPr>
        <w:t xml:space="preserve">at least some times </w:t>
      </w:r>
      <w:r w:rsidR="00641A6C">
        <w:rPr>
          <w:rFonts w:ascii="Times New Roman" w:hAnsi="Times New Roman"/>
          <w:sz w:val="24"/>
          <w:szCs w:val="24"/>
        </w:rPr>
        <w:t>in the form of mind wandering)</w:t>
      </w:r>
      <w:r w:rsidR="007E1AD0">
        <w:rPr>
          <w:rFonts w:ascii="Times New Roman" w:hAnsi="Times New Roman"/>
          <w:sz w:val="24"/>
          <w:szCs w:val="24"/>
        </w:rPr>
        <w:t xml:space="preserve"> partially account for the relations between WMC variation </w:t>
      </w:r>
      <w:r w:rsidR="00641A6C">
        <w:rPr>
          <w:rFonts w:ascii="Times New Roman" w:hAnsi="Times New Roman"/>
          <w:sz w:val="24"/>
          <w:szCs w:val="24"/>
        </w:rPr>
        <w:t>and all of the tasks covered above. But this clearly isn’t the whole story</w:t>
      </w:r>
      <w:r w:rsidR="00503351">
        <w:rPr>
          <w:rFonts w:ascii="Times New Roman" w:hAnsi="Times New Roman"/>
          <w:sz w:val="24"/>
          <w:szCs w:val="24"/>
        </w:rPr>
        <w:t xml:space="preserve"> (mind wandering only partially mediated WMC-performance relations)</w:t>
      </w:r>
      <w:r w:rsidR="00641A6C">
        <w:rPr>
          <w:rFonts w:ascii="Times New Roman" w:hAnsi="Times New Roman"/>
          <w:sz w:val="24"/>
          <w:szCs w:val="24"/>
        </w:rPr>
        <w:t>.</w:t>
      </w:r>
      <w:r w:rsidR="001D2338">
        <w:rPr>
          <w:rFonts w:ascii="Times New Roman" w:hAnsi="Times New Roman"/>
          <w:sz w:val="24"/>
          <w:szCs w:val="24"/>
        </w:rPr>
        <w:t xml:space="preserve"> </w:t>
      </w:r>
      <w:proofErr w:type="spellStart"/>
      <w:r w:rsidR="00262D2D">
        <w:rPr>
          <w:rFonts w:ascii="Times New Roman" w:hAnsi="Times New Roman"/>
          <w:sz w:val="24"/>
          <w:szCs w:val="24"/>
        </w:rPr>
        <w:t>Sobel</w:t>
      </w:r>
      <w:proofErr w:type="spellEnd"/>
      <w:r w:rsidR="00262D2D">
        <w:rPr>
          <w:rFonts w:ascii="Times New Roman" w:hAnsi="Times New Roman"/>
          <w:sz w:val="24"/>
          <w:szCs w:val="24"/>
        </w:rPr>
        <w:t xml:space="preserve"> et al.’s (2007) manipulation of a search task (from a prototypical task with no relations </w:t>
      </w:r>
      <w:r w:rsidR="001D2338">
        <w:rPr>
          <w:rFonts w:ascii="Times New Roman" w:hAnsi="Times New Roman"/>
          <w:sz w:val="24"/>
          <w:szCs w:val="24"/>
        </w:rPr>
        <w:t xml:space="preserve">to </w:t>
      </w:r>
      <w:r w:rsidR="00262D2D">
        <w:rPr>
          <w:rFonts w:ascii="Times New Roman" w:hAnsi="Times New Roman"/>
          <w:sz w:val="24"/>
          <w:szCs w:val="24"/>
        </w:rPr>
        <w:t>WMC into a task where higher WMC related to better performance) reveals that the strength of bottom-up task influence</w:t>
      </w:r>
      <w:r w:rsidR="001D2338">
        <w:rPr>
          <w:rFonts w:ascii="Times New Roman" w:hAnsi="Times New Roman"/>
          <w:sz w:val="24"/>
          <w:szCs w:val="24"/>
        </w:rPr>
        <w:t>s</w:t>
      </w:r>
      <w:r w:rsidR="00262D2D">
        <w:rPr>
          <w:rFonts w:ascii="Times New Roman" w:hAnsi="Times New Roman"/>
          <w:sz w:val="24"/>
          <w:szCs w:val="24"/>
        </w:rPr>
        <w:t xml:space="preserve"> can be crucial for the </w:t>
      </w:r>
      <w:r w:rsidR="00262D2D">
        <w:rPr>
          <w:rFonts w:ascii="Times New Roman" w:hAnsi="Times New Roman"/>
          <w:sz w:val="24"/>
          <w:szCs w:val="24"/>
        </w:rPr>
        <w:lastRenderedPageBreak/>
        <w:t xml:space="preserve">detection of WMC-related individual differences. That is, by making the characteristics of the search display a somewhat reliable indicator of what should be searched, on trials where these characteristics </w:t>
      </w:r>
      <w:r w:rsidR="00262D2D" w:rsidRPr="001D2338">
        <w:rPr>
          <w:rFonts w:ascii="Times New Roman" w:hAnsi="Times New Roman"/>
          <w:i/>
          <w:sz w:val="24"/>
          <w:szCs w:val="24"/>
        </w:rPr>
        <w:t>did not</w:t>
      </w:r>
      <w:r w:rsidR="00262D2D">
        <w:rPr>
          <w:rFonts w:ascii="Times New Roman" w:hAnsi="Times New Roman"/>
          <w:sz w:val="24"/>
          <w:szCs w:val="24"/>
        </w:rPr>
        <w:t xml:space="preserve"> indicate the target location</w:t>
      </w:r>
      <w:r w:rsidR="00587920">
        <w:rPr>
          <w:rFonts w:ascii="Times New Roman" w:hAnsi="Times New Roman"/>
          <w:sz w:val="24"/>
          <w:szCs w:val="24"/>
        </w:rPr>
        <w:t xml:space="preserve"> </w:t>
      </w:r>
      <w:r w:rsidR="00433191">
        <w:rPr>
          <w:rFonts w:ascii="Times New Roman" w:hAnsi="Times New Roman"/>
          <w:sz w:val="24"/>
          <w:szCs w:val="24"/>
        </w:rPr>
        <w:t>higher-WMC subjects</w:t>
      </w:r>
      <w:r w:rsidR="00262D2D">
        <w:rPr>
          <w:rFonts w:ascii="Times New Roman" w:hAnsi="Times New Roman"/>
          <w:sz w:val="24"/>
          <w:szCs w:val="24"/>
        </w:rPr>
        <w:t xml:space="preserve"> outperformed </w:t>
      </w:r>
      <w:r w:rsidR="00433191">
        <w:rPr>
          <w:rFonts w:ascii="Times New Roman" w:hAnsi="Times New Roman"/>
          <w:sz w:val="24"/>
          <w:szCs w:val="24"/>
        </w:rPr>
        <w:t>lower-WMC subjects</w:t>
      </w:r>
      <w:r w:rsidR="00262D2D">
        <w:rPr>
          <w:rFonts w:ascii="Times New Roman" w:hAnsi="Times New Roman"/>
          <w:sz w:val="24"/>
          <w:szCs w:val="24"/>
        </w:rPr>
        <w:t xml:space="preserve">. By introducing cognitive conflict that required control to </w:t>
      </w:r>
      <w:r w:rsidR="001D2338">
        <w:rPr>
          <w:rFonts w:ascii="Times New Roman" w:hAnsi="Times New Roman"/>
          <w:sz w:val="24"/>
          <w:szCs w:val="24"/>
        </w:rPr>
        <w:t>resolve</w:t>
      </w:r>
      <w:r w:rsidR="00262D2D">
        <w:rPr>
          <w:rFonts w:ascii="Times New Roman" w:hAnsi="Times New Roman"/>
          <w:sz w:val="24"/>
          <w:szCs w:val="24"/>
        </w:rPr>
        <w:t xml:space="preserve">, WMC’s influence was revealed. Below, I will examine the relation between WMC variation </w:t>
      </w:r>
      <w:r w:rsidR="007C705A">
        <w:rPr>
          <w:rFonts w:ascii="Times New Roman" w:hAnsi="Times New Roman"/>
          <w:sz w:val="24"/>
          <w:szCs w:val="24"/>
        </w:rPr>
        <w:t xml:space="preserve">and attention </w:t>
      </w:r>
      <w:r w:rsidR="001D2338">
        <w:rPr>
          <w:rFonts w:ascii="Times New Roman" w:hAnsi="Times New Roman"/>
          <w:sz w:val="24"/>
          <w:szCs w:val="24"/>
        </w:rPr>
        <w:t>in tasks known to present this type of conflict</w:t>
      </w:r>
      <w:r w:rsidR="00262D2D">
        <w:rPr>
          <w:rFonts w:ascii="Times New Roman" w:hAnsi="Times New Roman"/>
          <w:sz w:val="24"/>
          <w:szCs w:val="24"/>
        </w:rPr>
        <w:t xml:space="preserve">. </w:t>
      </w:r>
    </w:p>
    <w:p w:rsidR="00772522" w:rsidRDefault="003E500F" w:rsidP="0055495F">
      <w:pPr>
        <w:spacing w:after="0" w:line="480" w:lineRule="auto"/>
        <w:rPr>
          <w:rFonts w:ascii="Times New Roman" w:hAnsi="Times New Roman"/>
          <w:b/>
          <w:sz w:val="24"/>
          <w:szCs w:val="24"/>
        </w:rPr>
      </w:pPr>
      <w:r>
        <w:rPr>
          <w:rFonts w:ascii="Times New Roman" w:hAnsi="Times New Roman"/>
          <w:b/>
          <w:sz w:val="24"/>
          <w:szCs w:val="24"/>
        </w:rPr>
        <w:t>WMC-related individual differences</w:t>
      </w:r>
      <w:r w:rsidR="004B3A50">
        <w:rPr>
          <w:rFonts w:ascii="Times New Roman" w:hAnsi="Times New Roman"/>
          <w:b/>
          <w:sz w:val="24"/>
          <w:szCs w:val="24"/>
        </w:rPr>
        <w:t xml:space="preserve"> in </w:t>
      </w:r>
      <w:r w:rsidR="00341968">
        <w:rPr>
          <w:rFonts w:ascii="Times New Roman" w:hAnsi="Times New Roman"/>
          <w:b/>
          <w:sz w:val="24"/>
          <w:szCs w:val="24"/>
        </w:rPr>
        <w:t xml:space="preserve">cognitive </w:t>
      </w:r>
      <w:r w:rsidR="004B3A50">
        <w:rPr>
          <w:rFonts w:ascii="Times New Roman" w:hAnsi="Times New Roman"/>
          <w:b/>
          <w:sz w:val="24"/>
          <w:szCs w:val="24"/>
        </w:rPr>
        <w:t>conflict tasks</w:t>
      </w:r>
    </w:p>
    <w:p w:rsidR="00F214CA" w:rsidRPr="00F26C13" w:rsidRDefault="00F214CA" w:rsidP="0055495F">
      <w:pPr>
        <w:spacing w:after="0" w:line="480" w:lineRule="auto"/>
        <w:rPr>
          <w:rFonts w:ascii="Times New Roman" w:hAnsi="Times New Roman"/>
          <w:sz w:val="24"/>
          <w:szCs w:val="24"/>
        </w:rPr>
      </w:pPr>
      <w:r>
        <w:rPr>
          <w:rFonts w:ascii="Times New Roman" w:hAnsi="Times New Roman"/>
          <w:b/>
          <w:sz w:val="24"/>
          <w:szCs w:val="24"/>
        </w:rPr>
        <w:tab/>
      </w:r>
      <w:r w:rsidRPr="00F26C13">
        <w:rPr>
          <w:rFonts w:ascii="Times New Roman" w:hAnsi="Times New Roman"/>
          <w:sz w:val="24"/>
          <w:szCs w:val="24"/>
        </w:rPr>
        <w:t xml:space="preserve">The tasks discussed below are similar to </w:t>
      </w:r>
      <w:r w:rsidR="00411117">
        <w:rPr>
          <w:rFonts w:ascii="Times New Roman" w:hAnsi="Times New Roman"/>
          <w:sz w:val="24"/>
          <w:szCs w:val="24"/>
        </w:rPr>
        <w:t xml:space="preserve">the </w:t>
      </w:r>
      <w:r w:rsidRPr="00F26C13">
        <w:rPr>
          <w:rFonts w:ascii="Times New Roman" w:hAnsi="Times New Roman"/>
          <w:sz w:val="24"/>
          <w:szCs w:val="24"/>
        </w:rPr>
        <w:t>habit restraint tasks</w:t>
      </w:r>
      <w:r w:rsidR="00411117">
        <w:rPr>
          <w:rFonts w:ascii="Times New Roman" w:hAnsi="Times New Roman"/>
          <w:sz w:val="24"/>
          <w:szCs w:val="24"/>
        </w:rPr>
        <w:t xml:space="preserve"> covered above</w:t>
      </w:r>
      <w:r w:rsidRPr="00F26C13">
        <w:rPr>
          <w:rFonts w:ascii="Times New Roman" w:hAnsi="Times New Roman"/>
          <w:sz w:val="24"/>
          <w:szCs w:val="24"/>
        </w:rPr>
        <w:t xml:space="preserve"> in that for successful performance they require top-down control to override more automatic responses </w:t>
      </w:r>
      <w:r w:rsidR="00F26C13">
        <w:rPr>
          <w:rFonts w:ascii="Times New Roman" w:hAnsi="Times New Roman"/>
          <w:sz w:val="24"/>
          <w:szCs w:val="24"/>
        </w:rPr>
        <w:t xml:space="preserve">that are </w:t>
      </w:r>
      <w:r w:rsidRPr="00F26C13">
        <w:rPr>
          <w:rFonts w:ascii="Times New Roman" w:hAnsi="Times New Roman"/>
          <w:sz w:val="24"/>
          <w:szCs w:val="24"/>
        </w:rPr>
        <w:t xml:space="preserve">triggered by contextual </w:t>
      </w:r>
      <w:r w:rsidR="009255D8">
        <w:rPr>
          <w:rFonts w:ascii="Times New Roman" w:hAnsi="Times New Roman"/>
          <w:sz w:val="24"/>
          <w:szCs w:val="24"/>
        </w:rPr>
        <w:t>task elements</w:t>
      </w:r>
      <w:r w:rsidRPr="00F26C13">
        <w:rPr>
          <w:rFonts w:ascii="Times New Roman" w:hAnsi="Times New Roman"/>
          <w:sz w:val="24"/>
          <w:szCs w:val="24"/>
        </w:rPr>
        <w:t>. They d</w:t>
      </w:r>
      <w:r w:rsidRPr="00F214CA">
        <w:rPr>
          <w:rFonts w:ascii="Times New Roman" w:hAnsi="Times New Roman"/>
          <w:sz w:val="24"/>
          <w:szCs w:val="24"/>
        </w:rPr>
        <w:t xml:space="preserve">iffer from SART and </w:t>
      </w:r>
      <w:proofErr w:type="spellStart"/>
      <w:r w:rsidRPr="00F214CA">
        <w:rPr>
          <w:rFonts w:ascii="Times New Roman" w:hAnsi="Times New Roman"/>
          <w:sz w:val="24"/>
          <w:szCs w:val="24"/>
        </w:rPr>
        <w:t>Antisaccade</w:t>
      </w:r>
      <w:proofErr w:type="spellEnd"/>
      <w:r w:rsidRPr="00F26C13">
        <w:rPr>
          <w:rFonts w:ascii="Times New Roman" w:hAnsi="Times New Roman"/>
          <w:sz w:val="24"/>
          <w:szCs w:val="24"/>
        </w:rPr>
        <w:t xml:space="preserve"> tasks because both the response relevant and irrelevant</w:t>
      </w:r>
      <w:r w:rsidR="009255D8">
        <w:rPr>
          <w:rFonts w:ascii="Times New Roman" w:hAnsi="Times New Roman"/>
          <w:sz w:val="24"/>
          <w:szCs w:val="24"/>
        </w:rPr>
        <w:t xml:space="preserve"> task</w:t>
      </w:r>
      <w:r w:rsidRPr="00F26C13">
        <w:rPr>
          <w:rFonts w:ascii="Times New Roman" w:hAnsi="Times New Roman"/>
          <w:sz w:val="24"/>
          <w:szCs w:val="24"/>
        </w:rPr>
        <w:t xml:space="preserve"> dimensions </w:t>
      </w:r>
      <w:r>
        <w:rPr>
          <w:rFonts w:ascii="Times New Roman" w:hAnsi="Times New Roman"/>
          <w:sz w:val="24"/>
          <w:szCs w:val="24"/>
        </w:rPr>
        <w:t>are presented simultaneously. Because of this</w:t>
      </w:r>
      <w:r w:rsidR="00CB7B4A">
        <w:rPr>
          <w:rFonts w:ascii="Times New Roman" w:hAnsi="Times New Roman"/>
          <w:sz w:val="24"/>
          <w:szCs w:val="24"/>
        </w:rPr>
        <w:t>, on incongruent trials</w:t>
      </w:r>
      <w:r>
        <w:rPr>
          <w:rFonts w:ascii="Times New Roman" w:hAnsi="Times New Roman"/>
          <w:sz w:val="24"/>
          <w:szCs w:val="24"/>
        </w:rPr>
        <w:t xml:space="preserve"> the </w:t>
      </w:r>
      <w:r w:rsidR="00F26C13">
        <w:rPr>
          <w:rFonts w:ascii="Times New Roman" w:hAnsi="Times New Roman"/>
          <w:sz w:val="24"/>
          <w:szCs w:val="24"/>
        </w:rPr>
        <w:t>influence of these dimensions is</w:t>
      </w:r>
      <w:r>
        <w:rPr>
          <w:rFonts w:ascii="Times New Roman" w:hAnsi="Times New Roman"/>
          <w:sz w:val="24"/>
          <w:szCs w:val="24"/>
        </w:rPr>
        <w:t xml:space="preserve"> </w:t>
      </w:r>
      <w:r w:rsidR="00CB7B4A">
        <w:rPr>
          <w:rFonts w:ascii="Times New Roman" w:hAnsi="Times New Roman"/>
          <w:sz w:val="24"/>
          <w:szCs w:val="24"/>
        </w:rPr>
        <w:t xml:space="preserve">opposed </w:t>
      </w:r>
      <w:r w:rsidR="00C9240F">
        <w:rPr>
          <w:rFonts w:ascii="Times New Roman" w:hAnsi="Times New Roman"/>
          <w:sz w:val="24"/>
          <w:szCs w:val="24"/>
        </w:rPr>
        <w:t>to</w:t>
      </w:r>
      <w:r>
        <w:rPr>
          <w:rFonts w:ascii="Times New Roman" w:hAnsi="Times New Roman"/>
          <w:sz w:val="24"/>
          <w:szCs w:val="24"/>
        </w:rPr>
        <w:t xml:space="preserve"> one another. </w:t>
      </w:r>
      <w:r w:rsidR="00F26C13">
        <w:rPr>
          <w:rFonts w:ascii="Times New Roman" w:hAnsi="Times New Roman"/>
          <w:sz w:val="24"/>
          <w:szCs w:val="24"/>
        </w:rPr>
        <w:t>How variation in WMC relates to the resolution of t</w:t>
      </w:r>
      <w:r>
        <w:rPr>
          <w:rFonts w:ascii="Times New Roman" w:hAnsi="Times New Roman"/>
          <w:sz w:val="24"/>
          <w:szCs w:val="24"/>
        </w:rPr>
        <w:t>h</w:t>
      </w:r>
      <w:r w:rsidR="00C9240F">
        <w:rPr>
          <w:rFonts w:ascii="Times New Roman" w:hAnsi="Times New Roman"/>
          <w:sz w:val="24"/>
          <w:szCs w:val="24"/>
        </w:rPr>
        <w:t>e</w:t>
      </w:r>
      <w:r w:rsidR="00CB7B4A">
        <w:rPr>
          <w:rFonts w:ascii="Times New Roman" w:hAnsi="Times New Roman"/>
          <w:sz w:val="24"/>
          <w:szCs w:val="24"/>
        </w:rPr>
        <w:t xml:space="preserve"> conflict created </w:t>
      </w:r>
      <w:r w:rsidR="00C9240F">
        <w:rPr>
          <w:rFonts w:ascii="Times New Roman" w:hAnsi="Times New Roman"/>
          <w:sz w:val="24"/>
          <w:szCs w:val="24"/>
        </w:rPr>
        <w:t>by this opposition</w:t>
      </w:r>
      <w:r w:rsidR="00CB7B4A">
        <w:rPr>
          <w:rFonts w:ascii="Times New Roman" w:hAnsi="Times New Roman"/>
          <w:sz w:val="24"/>
          <w:szCs w:val="24"/>
        </w:rPr>
        <w:t xml:space="preserve"> holds promise </w:t>
      </w:r>
      <w:r w:rsidR="00F26C13">
        <w:rPr>
          <w:rFonts w:ascii="Times New Roman" w:hAnsi="Times New Roman"/>
          <w:sz w:val="24"/>
          <w:szCs w:val="24"/>
        </w:rPr>
        <w:t>to</w:t>
      </w:r>
      <w:r w:rsidR="00411117">
        <w:rPr>
          <w:rFonts w:ascii="Times New Roman" w:hAnsi="Times New Roman"/>
          <w:sz w:val="24"/>
          <w:szCs w:val="24"/>
        </w:rPr>
        <w:t xml:space="preserve"> further</w:t>
      </w:r>
      <w:r w:rsidR="00F26C13">
        <w:rPr>
          <w:rFonts w:ascii="Times New Roman" w:hAnsi="Times New Roman"/>
          <w:sz w:val="24"/>
          <w:szCs w:val="24"/>
        </w:rPr>
        <w:t xml:space="preserve"> illuminate</w:t>
      </w:r>
      <w:r w:rsidR="00CB7B4A">
        <w:rPr>
          <w:rFonts w:ascii="Times New Roman" w:hAnsi="Times New Roman"/>
          <w:sz w:val="24"/>
          <w:szCs w:val="24"/>
        </w:rPr>
        <w:t xml:space="preserve"> the relations among WMC, attention, and performance.</w:t>
      </w:r>
    </w:p>
    <w:p w:rsidR="00E05A45" w:rsidRDefault="00705D07" w:rsidP="005F5FF3">
      <w:pPr>
        <w:spacing w:after="0" w:line="480" w:lineRule="auto"/>
        <w:rPr>
          <w:rFonts w:ascii="Times New Roman" w:hAnsi="Times New Roman"/>
          <w:sz w:val="24"/>
          <w:szCs w:val="24"/>
        </w:rPr>
      </w:pPr>
      <w:proofErr w:type="spellStart"/>
      <w:r w:rsidRPr="005F5FF3">
        <w:rPr>
          <w:rFonts w:ascii="Times New Roman" w:hAnsi="Times New Roman"/>
          <w:b/>
          <w:sz w:val="24"/>
          <w:szCs w:val="24"/>
        </w:rPr>
        <w:t>Stroop</w:t>
      </w:r>
      <w:proofErr w:type="spellEnd"/>
    </w:p>
    <w:p w:rsidR="00705D07" w:rsidRPr="00A853AB" w:rsidRDefault="00705D07">
      <w:pPr>
        <w:spacing w:after="0" w:line="480" w:lineRule="auto"/>
        <w:ind w:firstLine="720"/>
        <w:rPr>
          <w:rFonts w:ascii="Times New Roman" w:hAnsi="Times New Roman"/>
          <w:sz w:val="24"/>
          <w:szCs w:val="24"/>
        </w:rPr>
      </w:pPr>
      <w:r w:rsidRPr="00A853AB">
        <w:rPr>
          <w:rFonts w:ascii="Times New Roman" w:hAnsi="Times New Roman"/>
          <w:sz w:val="24"/>
          <w:szCs w:val="24"/>
        </w:rPr>
        <w:t xml:space="preserve">Kane and Engle (2003) used the </w:t>
      </w:r>
      <w:proofErr w:type="spellStart"/>
      <w:r w:rsidRPr="00A853AB">
        <w:rPr>
          <w:rFonts w:ascii="Times New Roman" w:hAnsi="Times New Roman"/>
          <w:sz w:val="24"/>
          <w:szCs w:val="24"/>
        </w:rPr>
        <w:t>Stroop</w:t>
      </w:r>
      <w:proofErr w:type="spellEnd"/>
      <w:r w:rsidR="000A231F">
        <w:rPr>
          <w:rFonts w:ascii="Times New Roman" w:hAnsi="Times New Roman"/>
          <w:sz w:val="24"/>
          <w:szCs w:val="24"/>
        </w:rPr>
        <w:t xml:space="preserve"> (1935)</w:t>
      </w:r>
      <w:r w:rsidRPr="00A853AB">
        <w:rPr>
          <w:rFonts w:ascii="Times New Roman" w:hAnsi="Times New Roman"/>
          <w:sz w:val="24"/>
          <w:szCs w:val="24"/>
        </w:rPr>
        <w:t xml:space="preserve"> task to </w:t>
      </w:r>
      <w:r>
        <w:rPr>
          <w:rFonts w:ascii="Times New Roman" w:hAnsi="Times New Roman"/>
          <w:sz w:val="24"/>
          <w:szCs w:val="24"/>
        </w:rPr>
        <w:t>further specify</w:t>
      </w:r>
      <w:r w:rsidRPr="00A853AB">
        <w:rPr>
          <w:rFonts w:ascii="Times New Roman" w:hAnsi="Times New Roman"/>
          <w:sz w:val="24"/>
          <w:szCs w:val="24"/>
        </w:rPr>
        <w:t xml:space="preserve"> the relat</w:t>
      </w:r>
      <w:r>
        <w:rPr>
          <w:rFonts w:ascii="Times New Roman" w:hAnsi="Times New Roman"/>
          <w:sz w:val="24"/>
          <w:szCs w:val="24"/>
        </w:rPr>
        <w:t xml:space="preserve">ion between WMC </w:t>
      </w:r>
      <w:r w:rsidR="000A231F">
        <w:rPr>
          <w:rFonts w:ascii="Times New Roman" w:hAnsi="Times New Roman"/>
          <w:sz w:val="24"/>
          <w:szCs w:val="24"/>
        </w:rPr>
        <w:t xml:space="preserve">(operationalized as </w:t>
      </w:r>
      <w:proofErr w:type="spellStart"/>
      <w:r w:rsidR="000A231F">
        <w:rPr>
          <w:rFonts w:ascii="Times New Roman" w:hAnsi="Times New Roman"/>
          <w:sz w:val="24"/>
          <w:szCs w:val="24"/>
        </w:rPr>
        <w:t>Ospan</w:t>
      </w:r>
      <w:proofErr w:type="spellEnd"/>
      <w:r w:rsidR="000A231F">
        <w:rPr>
          <w:rFonts w:ascii="Times New Roman" w:hAnsi="Times New Roman"/>
          <w:sz w:val="24"/>
          <w:szCs w:val="24"/>
        </w:rPr>
        <w:t xml:space="preserve"> score) </w:t>
      </w:r>
      <w:r>
        <w:rPr>
          <w:rFonts w:ascii="Times New Roman" w:hAnsi="Times New Roman"/>
          <w:sz w:val="24"/>
          <w:szCs w:val="24"/>
        </w:rPr>
        <w:t>and performance on</w:t>
      </w:r>
      <w:r w:rsidRPr="00A853AB">
        <w:rPr>
          <w:rFonts w:ascii="Times New Roman" w:hAnsi="Times New Roman"/>
          <w:sz w:val="24"/>
          <w:szCs w:val="24"/>
        </w:rPr>
        <w:t xml:space="preserve"> </w:t>
      </w:r>
      <w:proofErr w:type="spellStart"/>
      <w:r>
        <w:rPr>
          <w:rFonts w:ascii="Times New Roman" w:hAnsi="Times New Roman"/>
          <w:sz w:val="24"/>
          <w:szCs w:val="24"/>
        </w:rPr>
        <w:t>attentional</w:t>
      </w:r>
      <w:proofErr w:type="spellEnd"/>
      <w:r>
        <w:rPr>
          <w:rFonts w:ascii="Times New Roman" w:hAnsi="Times New Roman"/>
          <w:sz w:val="24"/>
          <w:szCs w:val="24"/>
        </w:rPr>
        <w:t xml:space="preserve"> tasks</w:t>
      </w:r>
      <w:r w:rsidRPr="00A853AB">
        <w:rPr>
          <w:rFonts w:ascii="Times New Roman" w:hAnsi="Times New Roman"/>
          <w:sz w:val="24"/>
          <w:szCs w:val="24"/>
        </w:rPr>
        <w:t>.</w:t>
      </w:r>
      <w:r w:rsidR="00EB6222">
        <w:rPr>
          <w:rFonts w:ascii="Times New Roman" w:hAnsi="Times New Roman"/>
          <w:sz w:val="24"/>
          <w:szCs w:val="24"/>
        </w:rPr>
        <w:t xml:space="preserve"> </w:t>
      </w:r>
      <w:r w:rsidR="00C2048F">
        <w:rPr>
          <w:rFonts w:ascii="Times New Roman" w:hAnsi="Times New Roman"/>
          <w:sz w:val="24"/>
          <w:szCs w:val="24"/>
        </w:rPr>
        <w:t xml:space="preserve">The </w:t>
      </w:r>
      <w:proofErr w:type="spellStart"/>
      <w:r w:rsidRPr="00A853AB">
        <w:rPr>
          <w:rFonts w:ascii="Times New Roman" w:hAnsi="Times New Roman"/>
          <w:sz w:val="24"/>
          <w:szCs w:val="24"/>
        </w:rPr>
        <w:t>Stroop</w:t>
      </w:r>
      <w:proofErr w:type="spellEnd"/>
      <w:r w:rsidRPr="00A853AB">
        <w:rPr>
          <w:rFonts w:ascii="Times New Roman" w:hAnsi="Times New Roman"/>
          <w:sz w:val="24"/>
          <w:szCs w:val="24"/>
        </w:rPr>
        <w:t xml:space="preserve"> task</w:t>
      </w:r>
      <w:r>
        <w:rPr>
          <w:rFonts w:ascii="Times New Roman" w:hAnsi="Times New Roman"/>
          <w:sz w:val="24"/>
          <w:szCs w:val="24"/>
        </w:rPr>
        <w:t xml:space="preserve"> </w:t>
      </w:r>
      <w:r w:rsidRPr="00A853AB">
        <w:rPr>
          <w:rFonts w:ascii="Times New Roman" w:hAnsi="Times New Roman"/>
          <w:sz w:val="24"/>
          <w:szCs w:val="24"/>
        </w:rPr>
        <w:t xml:space="preserve">requires both </w:t>
      </w:r>
      <w:r>
        <w:rPr>
          <w:rFonts w:ascii="Times New Roman" w:hAnsi="Times New Roman"/>
          <w:sz w:val="24"/>
          <w:szCs w:val="24"/>
        </w:rPr>
        <w:t xml:space="preserve">the ability to maintain the </w:t>
      </w:r>
      <w:r w:rsidR="009255D8">
        <w:rPr>
          <w:rFonts w:ascii="Times New Roman" w:hAnsi="Times New Roman"/>
          <w:sz w:val="24"/>
          <w:szCs w:val="24"/>
        </w:rPr>
        <w:t>task goal</w:t>
      </w:r>
      <w:r>
        <w:rPr>
          <w:rFonts w:ascii="Times New Roman" w:hAnsi="Times New Roman"/>
          <w:sz w:val="24"/>
          <w:szCs w:val="24"/>
        </w:rPr>
        <w:t xml:space="preserve"> and efficiently process the imperative stimulus features.</w:t>
      </w:r>
      <w:r w:rsidR="00EB6222">
        <w:rPr>
          <w:rFonts w:ascii="Times New Roman" w:hAnsi="Times New Roman"/>
          <w:sz w:val="24"/>
          <w:szCs w:val="24"/>
        </w:rPr>
        <w:t xml:space="preserve"> In the task, subjects are presented with a color word (in the tasks described here words are presented one at a time) that is either displayed in the color that matches (is congruent with) or mismatches (is incongruent with) the word’s identity</w:t>
      </w:r>
      <w:r w:rsidR="00925738">
        <w:rPr>
          <w:rFonts w:ascii="Times New Roman" w:hAnsi="Times New Roman"/>
          <w:sz w:val="24"/>
          <w:szCs w:val="24"/>
        </w:rPr>
        <w:t xml:space="preserve">. </w:t>
      </w:r>
      <w:r w:rsidRPr="00A853AB">
        <w:rPr>
          <w:rFonts w:ascii="Times New Roman" w:hAnsi="Times New Roman"/>
          <w:sz w:val="24"/>
          <w:szCs w:val="24"/>
        </w:rPr>
        <w:t xml:space="preserve">The </w:t>
      </w:r>
      <w:r w:rsidR="009255D8">
        <w:rPr>
          <w:rFonts w:ascii="Times New Roman" w:hAnsi="Times New Roman"/>
          <w:sz w:val="24"/>
          <w:szCs w:val="24"/>
        </w:rPr>
        <w:t>task goal</w:t>
      </w:r>
      <w:r w:rsidRPr="00A853AB">
        <w:rPr>
          <w:rFonts w:ascii="Times New Roman" w:hAnsi="Times New Roman"/>
          <w:sz w:val="24"/>
          <w:szCs w:val="24"/>
        </w:rPr>
        <w:t xml:space="preserve"> </w:t>
      </w:r>
      <w:r>
        <w:rPr>
          <w:rFonts w:ascii="Times New Roman" w:hAnsi="Times New Roman"/>
          <w:sz w:val="24"/>
          <w:szCs w:val="24"/>
        </w:rPr>
        <w:t>—</w:t>
      </w:r>
      <w:r w:rsidRPr="00A853AB">
        <w:rPr>
          <w:rFonts w:ascii="Times New Roman" w:hAnsi="Times New Roman"/>
          <w:sz w:val="24"/>
          <w:szCs w:val="24"/>
        </w:rPr>
        <w:t>to name the color</w:t>
      </w:r>
      <w:r>
        <w:rPr>
          <w:rFonts w:ascii="Times New Roman" w:hAnsi="Times New Roman"/>
          <w:sz w:val="24"/>
          <w:szCs w:val="24"/>
        </w:rPr>
        <w:t xml:space="preserve"> the word is displayed in—</w:t>
      </w:r>
      <w:r w:rsidRPr="00A853AB">
        <w:rPr>
          <w:rFonts w:ascii="Times New Roman" w:hAnsi="Times New Roman"/>
          <w:sz w:val="24"/>
          <w:szCs w:val="24"/>
        </w:rPr>
        <w:t xml:space="preserve"> must be maintained </w:t>
      </w:r>
      <w:r w:rsidR="003B7BEA">
        <w:rPr>
          <w:rFonts w:ascii="Times New Roman" w:hAnsi="Times New Roman"/>
          <w:sz w:val="24"/>
          <w:szCs w:val="24"/>
        </w:rPr>
        <w:t>(or otherwise kept easily accessible)</w:t>
      </w:r>
      <w:r w:rsidRPr="00A853AB">
        <w:rPr>
          <w:rFonts w:ascii="Times New Roman" w:hAnsi="Times New Roman"/>
          <w:sz w:val="24"/>
          <w:szCs w:val="24"/>
        </w:rPr>
        <w:t xml:space="preserve">. If goal </w:t>
      </w:r>
      <w:r w:rsidR="003B7BEA">
        <w:rPr>
          <w:rFonts w:ascii="Times New Roman" w:hAnsi="Times New Roman"/>
          <w:sz w:val="24"/>
          <w:szCs w:val="24"/>
        </w:rPr>
        <w:t xml:space="preserve">access </w:t>
      </w:r>
      <w:r w:rsidRPr="00A853AB">
        <w:rPr>
          <w:rFonts w:ascii="Times New Roman" w:hAnsi="Times New Roman"/>
          <w:sz w:val="24"/>
          <w:szCs w:val="24"/>
        </w:rPr>
        <w:t xml:space="preserve">is not </w:t>
      </w:r>
      <w:r>
        <w:rPr>
          <w:rFonts w:ascii="Times New Roman" w:hAnsi="Times New Roman"/>
          <w:sz w:val="24"/>
          <w:szCs w:val="24"/>
        </w:rPr>
        <w:t xml:space="preserve">maintained, </w:t>
      </w:r>
      <w:r w:rsidRPr="00A853AB">
        <w:rPr>
          <w:rFonts w:ascii="Times New Roman" w:hAnsi="Times New Roman"/>
          <w:sz w:val="24"/>
          <w:szCs w:val="24"/>
        </w:rPr>
        <w:t>the subject will default to</w:t>
      </w:r>
      <w:r>
        <w:rPr>
          <w:rFonts w:ascii="Times New Roman" w:hAnsi="Times New Roman"/>
          <w:sz w:val="24"/>
          <w:szCs w:val="24"/>
        </w:rPr>
        <w:t xml:space="preserve"> the more habitual action </w:t>
      </w:r>
      <w:r>
        <w:rPr>
          <w:rFonts w:ascii="Times New Roman" w:hAnsi="Times New Roman"/>
          <w:sz w:val="24"/>
          <w:szCs w:val="24"/>
        </w:rPr>
        <w:lastRenderedPageBreak/>
        <w:t>of</w:t>
      </w:r>
      <w:r w:rsidRPr="00A853AB">
        <w:rPr>
          <w:rFonts w:ascii="Times New Roman" w:hAnsi="Times New Roman"/>
          <w:sz w:val="24"/>
          <w:szCs w:val="24"/>
        </w:rPr>
        <w:t xml:space="preserve"> reading the word</w:t>
      </w:r>
      <w:r>
        <w:rPr>
          <w:rFonts w:ascii="Times New Roman" w:hAnsi="Times New Roman"/>
          <w:sz w:val="24"/>
          <w:szCs w:val="24"/>
        </w:rPr>
        <w:t xml:space="preserve">. When this happens </w:t>
      </w:r>
      <w:r w:rsidRPr="00A853AB">
        <w:rPr>
          <w:rFonts w:ascii="Times New Roman" w:hAnsi="Times New Roman"/>
          <w:sz w:val="24"/>
          <w:szCs w:val="24"/>
        </w:rPr>
        <w:t>an error will be made</w:t>
      </w:r>
      <w:r>
        <w:rPr>
          <w:rFonts w:ascii="Times New Roman" w:hAnsi="Times New Roman"/>
          <w:sz w:val="24"/>
          <w:szCs w:val="24"/>
        </w:rPr>
        <w:t xml:space="preserve"> on incongruent trials or responding will be facilitated on congruent trials (word reading is faster than color naming). </w:t>
      </w:r>
      <w:r w:rsidR="000A231F">
        <w:rPr>
          <w:rFonts w:ascii="Times New Roman" w:hAnsi="Times New Roman"/>
          <w:sz w:val="24"/>
          <w:szCs w:val="24"/>
        </w:rPr>
        <w:t xml:space="preserve">Moreover, even </w:t>
      </w:r>
      <w:r w:rsidR="00C2048F">
        <w:rPr>
          <w:rFonts w:ascii="Times New Roman" w:hAnsi="Times New Roman"/>
          <w:sz w:val="24"/>
          <w:szCs w:val="24"/>
        </w:rPr>
        <w:t>if</w:t>
      </w:r>
      <w:r w:rsidRPr="00A853AB">
        <w:rPr>
          <w:rFonts w:ascii="Times New Roman" w:hAnsi="Times New Roman"/>
          <w:sz w:val="24"/>
          <w:szCs w:val="24"/>
        </w:rPr>
        <w:t xml:space="preserve"> the </w:t>
      </w:r>
      <w:r w:rsidR="009255D8">
        <w:rPr>
          <w:rFonts w:ascii="Times New Roman" w:hAnsi="Times New Roman"/>
          <w:sz w:val="24"/>
          <w:szCs w:val="24"/>
        </w:rPr>
        <w:t>task goal</w:t>
      </w:r>
      <w:r w:rsidRPr="00A853AB">
        <w:rPr>
          <w:rFonts w:ascii="Times New Roman" w:hAnsi="Times New Roman"/>
          <w:sz w:val="24"/>
          <w:szCs w:val="24"/>
        </w:rPr>
        <w:t xml:space="preserve"> is </w:t>
      </w:r>
      <w:r w:rsidR="000A231F">
        <w:rPr>
          <w:rFonts w:ascii="Times New Roman" w:hAnsi="Times New Roman"/>
          <w:sz w:val="24"/>
          <w:szCs w:val="24"/>
        </w:rPr>
        <w:t xml:space="preserve">successfully </w:t>
      </w:r>
      <w:r w:rsidRPr="00A853AB">
        <w:rPr>
          <w:rFonts w:ascii="Times New Roman" w:hAnsi="Times New Roman"/>
          <w:sz w:val="24"/>
          <w:szCs w:val="24"/>
        </w:rPr>
        <w:t xml:space="preserve">maintained, </w:t>
      </w:r>
      <w:r>
        <w:rPr>
          <w:rFonts w:ascii="Times New Roman" w:hAnsi="Times New Roman"/>
          <w:sz w:val="24"/>
          <w:szCs w:val="24"/>
        </w:rPr>
        <w:t xml:space="preserve">WMC-related </w:t>
      </w:r>
      <w:r w:rsidRPr="00A853AB">
        <w:rPr>
          <w:rFonts w:ascii="Times New Roman" w:hAnsi="Times New Roman"/>
          <w:sz w:val="24"/>
          <w:szCs w:val="24"/>
        </w:rPr>
        <w:t>differences still may be found in</w:t>
      </w:r>
      <w:r>
        <w:rPr>
          <w:rFonts w:ascii="Times New Roman" w:hAnsi="Times New Roman"/>
          <w:sz w:val="24"/>
          <w:szCs w:val="24"/>
        </w:rPr>
        <w:t xml:space="preserve"> RTs on incongruent trials</w:t>
      </w:r>
      <w:r w:rsidR="000A231F">
        <w:rPr>
          <w:rFonts w:ascii="Times New Roman" w:hAnsi="Times New Roman"/>
          <w:sz w:val="24"/>
          <w:szCs w:val="24"/>
        </w:rPr>
        <w:t>, which would</w:t>
      </w:r>
      <w:r w:rsidRPr="00A853AB">
        <w:rPr>
          <w:rFonts w:ascii="Times New Roman" w:hAnsi="Times New Roman"/>
          <w:sz w:val="24"/>
          <w:szCs w:val="24"/>
        </w:rPr>
        <w:t xml:space="preserve"> reflect differential abilities to resolve response competition</w:t>
      </w:r>
      <w:r>
        <w:rPr>
          <w:rFonts w:ascii="Times New Roman" w:hAnsi="Times New Roman"/>
          <w:sz w:val="24"/>
          <w:szCs w:val="24"/>
        </w:rPr>
        <w:t xml:space="preserve"> presented on trials with conflicting color</w:t>
      </w:r>
      <w:r w:rsidR="000A231F">
        <w:rPr>
          <w:rFonts w:ascii="Times New Roman" w:hAnsi="Times New Roman"/>
          <w:sz w:val="24"/>
          <w:szCs w:val="24"/>
        </w:rPr>
        <w:t>s</w:t>
      </w:r>
      <w:r>
        <w:rPr>
          <w:rFonts w:ascii="Times New Roman" w:hAnsi="Times New Roman"/>
          <w:sz w:val="24"/>
          <w:szCs w:val="24"/>
        </w:rPr>
        <w:t xml:space="preserve"> and color-words</w:t>
      </w:r>
      <w:r w:rsidRPr="00A853AB">
        <w:rPr>
          <w:rFonts w:ascii="Times New Roman" w:hAnsi="Times New Roman"/>
          <w:sz w:val="24"/>
          <w:szCs w:val="24"/>
        </w:rPr>
        <w:t>.</w:t>
      </w:r>
      <w:r>
        <w:rPr>
          <w:rFonts w:ascii="Times New Roman" w:hAnsi="Times New Roman"/>
          <w:sz w:val="24"/>
          <w:szCs w:val="24"/>
        </w:rPr>
        <w:t xml:space="preserve"> </w:t>
      </w:r>
    </w:p>
    <w:p w:rsidR="00705D07" w:rsidRDefault="00705D07">
      <w:pPr>
        <w:spacing w:after="0" w:line="480" w:lineRule="auto"/>
        <w:ind w:firstLine="720"/>
        <w:rPr>
          <w:rFonts w:ascii="Times New Roman" w:hAnsi="Times New Roman"/>
          <w:sz w:val="24"/>
          <w:szCs w:val="24"/>
        </w:rPr>
      </w:pPr>
      <w:r>
        <w:rPr>
          <w:rFonts w:ascii="Times New Roman" w:hAnsi="Times New Roman"/>
          <w:sz w:val="24"/>
          <w:szCs w:val="24"/>
        </w:rPr>
        <w:t xml:space="preserve">Across five experiments, </w:t>
      </w:r>
      <w:r w:rsidR="009C10EE">
        <w:rPr>
          <w:rFonts w:ascii="Times New Roman" w:hAnsi="Times New Roman"/>
          <w:sz w:val="24"/>
          <w:szCs w:val="24"/>
        </w:rPr>
        <w:t xml:space="preserve">Kane and Engle (2003) </w:t>
      </w:r>
      <w:r w:rsidRPr="00A853AB">
        <w:rPr>
          <w:rFonts w:ascii="Times New Roman" w:hAnsi="Times New Roman"/>
          <w:sz w:val="24"/>
          <w:szCs w:val="24"/>
        </w:rPr>
        <w:t>manipulated the</w:t>
      </w:r>
      <w:r w:rsidR="009255D8">
        <w:rPr>
          <w:rFonts w:ascii="Times New Roman" w:hAnsi="Times New Roman"/>
          <w:sz w:val="24"/>
          <w:szCs w:val="24"/>
        </w:rPr>
        <w:t xml:space="preserve"> congruent trial</w:t>
      </w:r>
      <w:r w:rsidRPr="00A853AB">
        <w:rPr>
          <w:rFonts w:ascii="Times New Roman" w:hAnsi="Times New Roman"/>
          <w:sz w:val="24"/>
          <w:szCs w:val="24"/>
        </w:rPr>
        <w:t xml:space="preserve"> proportion between and within subjects.</w:t>
      </w:r>
      <w:r w:rsidR="00EB6222">
        <w:rPr>
          <w:rFonts w:ascii="Times New Roman" w:hAnsi="Times New Roman"/>
          <w:sz w:val="24"/>
          <w:szCs w:val="24"/>
        </w:rPr>
        <w:t>(For example, in Experiment 1 subjects either completed  a task with 0% or 75% congruent trials and in Experiment 2 all subjects first completed a block of trials with 0% congruent trials and then completed a block of trials with 75% congruent trials.)</w:t>
      </w:r>
      <w:r w:rsidR="00565024">
        <w:rPr>
          <w:rFonts w:ascii="Times New Roman" w:hAnsi="Times New Roman"/>
          <w:sz w:val="24"/>
          <w:szCs w:val="24"/>
        </w:rPr>
        <w:t xml:space="preserve"> </w:t>
      </w:r>
      <w:r>
        <w:rPr>
          <w:rFonts w:ascii="Times New Roman" w:hAnsi="Times New Roman"/>
          <w:sz w:val="24"/>
          <w:szCs w:val="24"/>
        </w:rPr>
        <w:t xml:space="preserve">In a </w:t>
      </w:r>
      <w:proofErr w:type="spellStart"/>
      <w:r>
        <w:rPr>
          <w:rFonts w:ascii="Times New Roman" w:hAnsi="Times New Roman"/>
          <w:sz w:val="24"/>
          <w:szCs w:val="24"/>
        </w:rPr>
        <w:t>Stroop</w:t>
      </w:r>
      <w:proofErr w:type="spellEnd"/>
      <w:r>
        <w:rPr>
          <w:rFonts w:ascii="Times New Roman" w:hAnsi="Times New Roman"/>
          <w:sz w:val="24"/>
          <w:szCs w:val="24"/>
        </w:rPr>
        <w:t xml:space="preserve"> task with a high proportion of congruent trials there is little environmental support for the goal of color naming</w:t>
      </w:r>
      <w:r w:rsidR="00504047">
        <w:rPr>
          <w:rFonts w:ascii="Times New Roman" w:hAnsi="Times New Roman"/>
          <w:sz w:val="24"/>
          <w:szCs w:val="24"/>
        </w:rPr>
        <w:t>, because on most trials subjects can produce correct responses by reading the word</w:t>
      </w:r>
      <w:r>
        <w:rPr>
          <w:rFonts w:ascii="Times New Roman" w:hAnsi="Times New Roman"/>
          <w:sz w:val="24"/>
          <w:szCs w:val="24"/>
        </w:rPr>
        <w:t>. Support for this goal must be maintained endogenously</w:t>
      </w:r>
      <w:r w:rsidR="004303A8">
        <w:rPr>
          <w:rFonts w:ascii="Times New Roman" w:hAnsi="Times New Roman"/>
          <w:sz w:val="24"/>
          <w:szCs w:val="24"/>
        </w:rPr>
        <w:t>,</w:t>
      </w:r>
      <w:r w:rsidR="00E97B50">
        <w:rPr>
          <w:rFonts w:ascii="Times New Roman" w:hAnsi="Times New Roman"/>
          <w:sz w:val="24"/>
          <w:szCs w:val="24"/>
        </w:rPr>
        <w:t xml:space="preserve"> </w:t>
      </w:r>
      <w:r w:rsidR="00FA6250">
        <w:rPr>
          <w:rFonts w:ascii="Times New Roman" w:hAnsi="Times New Roman"/>
          <w:sz w:val="24"/>
          <w:szCs w:val="24"/>
        </w:rPr>
        <w:t>so h</w:t>
      </w:r>
      <w:r>
        <w:rPr>
          <w:rFonts w:ascii="Times New Roman" w:hAnsi="Times New Roman"/>
          <w:sz w:val="24"/>
          <w:szCs w:val="24"/>
        </w:rPr>
        <w:t xml:space="preserve">igh congruency conditions should reveal individual differences in </w:t>
      </w:r>
      <w:r w:rsidR="00FA6250">
        <w:rPr>
          <w:rFonts w:ascii="Times New Roman" w:hAnsi="Times New Roman"/>
          <w:sz w:val="24"/>
          <w:szCs w:val="24"/>
        </w:rPr>
        <w:t xml:space="preserve">goal-maintenance </w:t>
      </w:r>
      <w:r>
        <w:rPr>
          <w:rFonts w:ascii="Times New Roman" w:hAnsi="Times New Roman"/>
          <w:sz w:val="24"/>
          <w:szCs w:val="24"/>
        </w:rPr>
        <w:t>ability. In low congruency conditions</w:t>
      </w:r>
      <w:r w:rsidR="00FA6250">
        <w:rPr>
          <w:rFonts w:ascii="Times New Roman" w:hAnsi="Times New Roman"/>
          <w:sz w:val="24"/>
          <w:szCs w:val="24"/>
        </w:rPr>
        <w:t>,</w:t>
      </w:r>
      <w:r>
        <w:rPr>
          <w:rFonts w:ascii="Times New Roman" w:hAnsi="Times New Roman"/>
          <w:sz w:val="24"/>
          <w:szCs w:val="24"/>
        </w:rPr>
        <w:t xml:space="preserve"> much of the endogenous burden of goal maintenance is removed because the frequent incongruent trials serve as reminders of the task goal, but even when this task goal is maintained it still needs to be executed</w:t>
      </w:r>
      <w:r w:rsidR="003B7BEA">
        <w:rPr>
          <w:rFonts w:ascii="Times New Roman" w:hAnsi="Times New Roman"/>
          <w:sz w:val="24"/>
          <w:szCs w:val="24"/>
        </w:rPr>
        <w:t xml:space="preserve"> properly</w:t>
      </w:r>
      <w:r>
        <w:rPr>
          <w:rFonts w:ascii="Times New Roman" w:hAnsi="Times New Roman"/>
          <w:sz w:val="24"/>
          <w:szCs w:val="24"/>
        </w:rPr>
        <w:t>. Efficient execution of the goal requires the cognitive system</w:t>
      </w:r>
      <w:r w:rsidR="004E40D0">
        <w:rPr>
          <w:rFonts w:ascii="Times New Roman" w:hAnsi="Times New Roman"/>
          <w:sz w:val="24"/>
          <w:szCs w:val="24"/>
        </w:rPr>
        <w:t xml:space="preserve"> to bias attentions towards (</w:t>
      </w:r>
      <w:r w:rsidR="00FA6250">
        <w:rPr>
          <w:rFonts w:ascii="Times New Roman" w:hAnsi="Times New Roman"/>
          <w:sz w:val="24"/>
          <w:szCs w:val="24"/>
        </w:rPr>
        <w:t xml:space="preserve">or </w:t>
      </w:r>
      <w:r>
        <w:rPr>
          <w:rFonts w:ascii="Times New Roman" w:hAnsi="Times New Roman"/>
          <w:sz w:val="24"/>
          <w:szCs w:val="24"/>
        </w:rPr>
        <w:t>boost the gain from) th</w:t>
      </w:r>
      <w:r w:rsidR="00F24BDB">
        <w:rPr>
          <w:rFonts w:ascii="Times New Roman" w:hAnsi="Times New Roman"/>
          <w:sz w:val="24"/>
          <w:szCs w:val="24"/>
        </w:rPr>
        <w:t>e imperative stimul</w:t>
      </w:r>
      <w:r w:rsidR="00FA6250">
        <w:rPr>
          <w:rFonts w:ascii="Times New Roman" w:hAnsi="Times New Roman"/>
          <w:sz w:val="24"/>
          <w:szCs w:val="24"/>
        </w:rPr>
        <w:t>us</w:t>
      </w:r>
      <w:r w:rsidR="00F24BDB">
        <w:rPr>
          <w:rFonts w:ascii="Times New Roman" w:hAnsi="Times New Roman"/>
          <w:sz w:val="24"/>
          <w:szCs w:val="24"/>
        </w:rPr>
        <w:t xml:space="preserve"> feature</w:t>
      </w:r>
      <w:r w:rsidR="00504047">
        <w:rPr>
          <w:rFonts w:ascii="Times New Roman" w:hAnsi="Times New Roman"/>
          <w:sz w:val="24"/>
          <w:szCs w:val="24"/>
        </w:rPr>
        <w:t xml:space="preserve"> or</w:t>
      </w:r>
      <w:r w:rsidR="00565024">
        <w:rPr>
          <w:rFonts w:ascii="Times New Roman" w:hAnsi="Times New Roman"/>
          <w:sz w:val="24"/>
          <w:szCs w:val="24"/>
        </w:rPr>
        <w:t xml:space="preserve"> to</w:t>
      </w:r>
      <w:r w:rsidR="00504047">
        <w:rPr>
          <w:rFonts w:ascii="Times New Roman" w:hAnsi="Times New Roman"/>
          <w:sz w:val="24"/>
          <w:szCs w:val="24"/>
        </w:rPr>
        <w:t xml:space="preserve"> inhibit the influence of the task-goal irrelevant stimulus features</w:t>
      </w:r>
      <w:r w:rsidR="00F24BDB">
        <w:rPr>
          <w:rFonts w:ascii="Times New Roman" w:hAnsi="Times New Roman"/>
          <w:sz w:val="24"/>
          <w:szCs w:val="24"/>
        </w:rPr>
        <w:t>.</w:t>
      </w:r>
      <w:r w:rsidR="004303A8">
        <w:rPr>
          <w:rFonts w:ascii="Times New Roman" w:hAnsi="Times New Roman"/>
          <w:sz w:val="24"/>
          <w:szCs w:val="24"/>
        </w:rPr>
        <w:t xml:space="preserve"> </w:t>
      </w:r>
      <w:r w:rsidR="00E97B50">
        <w:rPr>
          <w:rFonts w:ascii="Times New Roman" w:hAnsi="Times New Roman"/>
          <w:sz w:val="24"/>
          <w:szCs w:val="24"/>
        </w:rPr>
        <w:t>Therefore, i</w:t>
      </w:r>
      <w:r w:rsidR="004303A8">
        <w:rPr>
          <w:rFonts w:ascii="Times New Roman" w:hAnsi="Times New Roman"/>
          <w:sz w:val="24"/>
          <w:szCs w:val="24"/>
        </w:rPr>
        <w:t xml:space="preserve">ndividual differences in </w:t>
      </w:r>
      <w:r w:rsidR="00E97B50">
        <w:rPr>
          <w:rFonts w:ascii="Times New Roman" w:hAnsi="Times New Roman"/>
          <w:sz w:val="24"/>
          <w:szCs w:val="24"/>
        </w:rPr>
        <w:t xml:space="preserve">low congruency conditions reflect the efficiency with which conflict between stimulus features is resolved. </w:t>
      </w:r>
      <w:r>
        <w:rPr>
          <w:rFonts w:ascii="Times New Roman" w:hAnsi="Times New Roman"/>
          <w:sz w:val="24"/>
          <w:szCs w:val="24"/>
        </w:rPr>
        <w:t xml:space="preserve">Critically, </w:t>
      </w:r>
      <w:r w:rsidRPr="00A853AB">
        <w:rPr>
          <w:rFonts w:ascii="Times New Roman" w:hAnsi="Times New Roman"/>
          <w:sz w:val="24"/>
          <w:szCs w:val="24"/>
        </w:rPr>
        <w:t xml:space="preserve">in high congruency </w:t>
      </w:r>
      <w:r w:rsidR="003B7BEA">
        <w:rPr>
          <w:rFonts w:ascii="Times New Roman" w:hAnsi="Times New Roman"/>
          <w:sz w:val="24"/>
          <w:szCs w:val="24"/>
        </w:rPr>
        <w:t xml:space="preserve">(low goal support) </w:t>
      </w:r>
      <w:r w:rsidRPr="00A853AB">
        <w:rPr>
          <w:rFonts w:ascii="Times New Roman" w:hAnsi="Times New Roman"/>
          <w:sz w:val="24"/>
          <w:szCs w:val="24"/>
        </w:rPr>
        <w:t>conditions</w:t>
      </w:r>
      <w:r>
        <w:rPr>
          <w:rFonts w:ascii="Times New Roman" w:hAnsi="Times New Roman"/>
          <w:sz w:val="24"/>
          <w:szCs w:val="24"/>
        </w:rPr>
        <w:t xml:space="preserve">, high and low WMC </w:t>
      </w:r>
      <w:r w:rsidR="00266AB7">
        <w:rPr>
          <w:rFonts w:ascii="Times New Roman" w:hAnsi="Times New Roman"/>
          <w:sz w:val="24"/>
          <w:szCs w:val="24"/>
        </w:rPr>
        <w:t>subjects</w:t>
      </w:r>
      <w:r>
        <w:rPr>
          <w:rFonts w:ascii="Times New Roman" w:hAnsi="Times New Roman"/>
          <w:sz w:val="24"/>
          <w:szCs w:val="24"/>
        </w:rPr>
        <w:t xml:space="preserve"> differed</w:t>
      </w:r>
      <w:r w:rsidRPr="00A853AB">
        <w:rPr>
          <w:rFonts w:ascii="Times New Roman" w:hAnsi="Times New Roman"/>
          <w:sz w:val="24"/>
          <w:szCs w:val="24"/>
        </w:rPr>
        <w:t xml:space="preserve"> in</w:t>
      </w:r>
      <w:r w:rsidR="00266AB7">
        <w:rPr>
          <w:rFonts w:ascii="Times New Roman" w:hAnsi="Times New Roman"/>
          <w:sz w:val="24"/>
          <w:szCs w:val="24"/>
        </w:rPr>
        <w:t xml:space="preserve"> both</w:t>
      </w:r>
      <w:r w:rsidRPr="00A853AB">
        <w:rPr>
          <w:rFonts w:ascii="Times New Roman" w:hAnsi="Times New Roman"/>
          <w:sz w:val="24"/>
          <w:szCs w:val="24"/>
        </w:rPr>
        <w:t xml:space="preserve"> the amount of error interference</w:t>
      </w:r>
      <w:r>
        <w:rPr>
          <w:rFonts w:ascii="Times New Roman" w:hAnsi="Times New Roman"/>
          <w:sz w:val="24"/>
          <w:szCs w:val="24"/>
        </w:rPr>
        <w:t xml:space="preserve"> (incongruent error rate </w:t>
      </w:r>
      <w:r w:rsidR="00501FEB">
        <w:rPr>
          <w:rFonts w:ascii="Times New Roman" w:hAnsi="Times New Roman"/>
          <w:sz w:val="24"/>
          <w:szCs w:val="24"/>
        </w:rPr>
        <w:t>minus</w:t>
      </w:r>
      <w:r>
        <w:rPr>
          <w:rFonts w:ascii="Times New Roman" w:hAnsi="Times New Roman"/>
          <w:sz w:val="24"/>
          <w:szCs w:val="24"/>
        </w:rPr>
        <w:t xml:space="preserve"> congruent error rate) and </w:t>
      </w:r>
      <w:r w:rsidR="00FA6250">
        <w:rPr>
          <w:rFonts w:ascii="Times New Roman" w:hAnsi="Times New Roman"/>
          <w:sz w:val="24"/>
          <w:szCs w:val="24"/>
        </w:rPr>
        <w:t xml:space="preserve">RT </w:t>
      </w:r>
      <w:r>
        <w:rPr>
          <w:rFonts w:ascii="Times New Roman" w:hAnsi="Times New Roman"/>
          <w:sz w:val="24"/>
          <w:szCs w:val="24"/>
        </w:rPr>
        <w:t>facilitation</w:t>
      </w:r>
      <w:r w:rsidRPr="00A853AB">
        <w:rPr>
          <w:rFonts w:ascii="Times New Roman" w:hAnsi="Times New Roman"/>
          <w:sz w:val="24"/>
          <w:szCs w:val="24"/>
        </w:rPr>
        <w:t xml:space="preserve"> </w:t>
      </w:r>
      <w:r>
        <w:rPr>
          <w:rFonts w:ascii="Times New Roman" w:hAnsi="Times New Roman"/>
          <w:sz w:val="24"/>
          <w:szCs w:val="24"/>
        </w:rPr>
        <w:t xml:space="preserve">(neutral RT </w:t>
      </w:r>
      <w:r w:rsidR="00501FEB">
        <w:rPr>
          <w:rFonts w:ascii="Times New Roman" w:hAnsi="Times New Roman"/>
          <w:sz w:val="24"/>
          <w:szCs w:val="24"/>
        </w:rPr>
        <w:t>minus</w:t>
      </w:r>
      <w:r>
        <w:rPr>
          <w:rFonts w:ascii="Times New Roman" w:hAnsi="Times New Roman"/>
          <w:sz w:val="24"/>
          <w:szCs w:val="24"/>
        </w:rPr>
        <w:t xml:space="preserve"> congruent RT)</w:t>
      </w:r>
      <w:r w:rsidR="00FA6250">
        <w:rPr>
          <w:rFonts w:ascii="Times New Roman" w:hAnsi="Times New Roman"/>
          <w:sz w:val="24"/>
          <w:szCs w:val="24"/>
        </w:rPr>
        <w:t>,</w:t>
      </w:r>
      <w:r w:rsidR="00266AB7">
        <w:rPr>
          <w:rFonts w:ascii="Times New Roman" w:hAnsi="Times New Roman"/>
          <w:sz w:val="24"/>
          <w:szCs w:val="24"/>
        </w:rPr>
        <w:t xml:space="preserve"> with low WMC subjects making more errors and experiencing more facilitation that </w:t>
      </w:r>
      <w:r w:rsidR="00FA6250">
        <w:rPr>
          <w:rFonts w:ascii="Times New Roman" w:hAnsi="Times New Roman"/>
          <w:sz w:val="24"/>
          <w:szCs w:val="24"/>
        </w:rPr>
        <w:t xml:space="preserve">did </w:t>
      </w:r>
      <w:r w:rsidR="00266AB7">
        <w:rPr>
          <w:rFonts w:ascii="Times New Roman" w:hAnsi="Times New Roman"/>
          <w:sz w:val="24"/>
          <w:szCs w:val="24"/>
        </w:rPr>
        <w:t xml:space="preserve">high WMC </w:t>
      </w:r>
      <w:r w:rsidR="00266AB7">
        <w:rPr>
          <w:rFonts w:ascii="Times New Roman" w:hAnsi="Times New Roman"/>
          <w:sz w:val="24"/>
          <w:szCs w:val="24"/>
        </w:rPr>
        <w:lastRenderedPageBreak/>
        <w:t>subjects. B</w:t>
      </w:r>
      <w:r>
        <w:rPr>
          <w:rFonts w:ascii="Times New Roman" w:hAnsi="Times New Roman"/>
          <w:sz w:val="24"/>
          <w:szCs w:val="24"/>
        </w:rPr>
        <w:t xml:space="preserve">ut </w:t>
      </w:r>
      <w:r w:rsidRPr="00A853AB">
        <w:rPr>
          <w:rFonts w:ascii="Times New Roman" w:hAnsi="Times New Roman"/>
          <w:sz w:val="24"/>
          <w:szCs w:val="24"/>
        </w:rPr>
        <w:t>in conditions that w</w:t>
      </w:r>
      <w:r>
        <w:rPr>
          <w:rFonts w:ascii="Times New Roman" w:hAnsi="Times New Roman"/>
          <w:sz w:val="24"/>
          <w:szCs w:val="24"/>
        </w:rPr>
        <w:t>ere supportive of the task goal</w:t>
      </w:r>
      <w:r w:rsidR="004E40D0">
        <w:rPr>
          <w:rFonts w:ascii="Times New Roman" w:hAnsi="Times New Roman"/>
          <w:sz w:val="24"/>
          <w:szCs w:val="24"/>
        </w:rPr>
        <w:t xml:space="preserve"> (low proportion congruency)</w:t>
      </w:r>
      <w:r>
        <w:rPr>
          <w:rFonts w:ascii="Times New Roman" w:hAnsi="Times New Roman"/>
          <w:sz w:val="24"/>
          <w:szCs w:val="24"/>
        </w:rPr>
        <w:t xml:space="preserve">, high and low WMC </w:t>
      </w:r>
      <w:r w:rsidR="00266AB7">
        <w:rPr>
          <w:rFonts w:ascii="Times New Roman" w:hAnsi="Times New Roman"/>
          <w:sz w:val="24"/>
          <w:szCs w:val="24"/>
        </w:rPr>
        <w:t>subjects</w:t>
      </w:r>
      <w:r>
        <w:rPr>
          <w:rFonts w:ascii="Times New Roman" w:hAnsi="Times New Roman"/>
          <w:sz w:val="24"/>
          <w:szCs w:val="24"/>
        </w:rPr>
        <w:t xml:space="preserve"> differed</w:t>
      </w:r>
      <w:r w:rsidR="00FA6250">
        <w:rPr>
          <w:rFonts w:ascii="Times New Roman" w:hAnsi="Times New Roman"/>
          <w:sz w:val="24"/>
          <w:szCs w:val="24"/>
        </w:rPr>
        <w:t>, not in errors, but</w:t>
      </w:r>
      <w:r>
        <w:rPr>
          <w:rFonts w:ascii="Times New Roman" w:hAnsi="Times New Roman"/>
          <w:sz w:val="24"/>
          <w:szCs w:val="24"/>
        </w:rPr>
        <w:t xml:space="preserve"> </w:t>
      </w:r>
      <w:r w:rsidRPr="00A853AB">
        <w:rPr>
          <w:rFonts w:ascii="Times New Roman" w:hAnsi="Times New Roman"/>
          <w:sz w:val="24"/>
          <w:szCs w:val="24"/>
        </w:rPr>
        <w:t xml:space="preserve">in </w:t>
      </w:r>
      <w:r w:rsidR="00FA6250">
        <w:rPr>
          <w:rFonts w:ascii="Times New Roman" w:hAnsi="Times New Roman"/>
          <w:sz w:val="24"/>
          <w:szCs w:val="24"/>
        </w:rPr>
        <w:t>RT</w:t>
      </w:r>
      <w:r w:rsidRPr="00A853AB">
        <w:rPr>
          <w:rFonts w:ascii="Times New Roman" w:hAnsi="Times New Roman"/>
          <w:sz w:val="24"/>
          <w:szCs w:val="24"/>
        </w:rPr>
        <w:t xml:space="preserve"> interference</w:t>
      </w:r>
      <w:r>
        <w:rPr>
          <w:rFonts w:ascii="Times New Roman" w:hAnsi="Times New Roman"/>
          <w:sz w:val="24"/>
          <w:szCs w:val="24"/>
        </w:rPr>
        <w:t xml:space="preserve"> (either the difference between incongruent and neutral or congruent trials)</w:t>
      </w:r>
      <w:r w:rsidRPr="00A853AB">
        <w:rPr>
          <w:rFonts w:ascii="Times New Roman" w:hAnsi="Times New Roman"/>
          <w:sz w:val="24"/>
          <w:szCs w:val="24"/>
        </w:rPr>
        <w:t xml:space="preserve"> </w:t>
      </w:r>
      <w:r w:rsidR="00266AB7">
        <w:rPr>
          <w:rFonts w:ascii="Times New Roman" w:hAnsi="Times New Roman"/>
          <w:sz w:val="24"/>
          <w:szCs w:val="24"/>
        </w:rPr>
        <w:t>with low</w:t>
      </w:r>
      <w:r w:rsidR="00411117">
        <w:rPr>
          <w:rFonts w:ascii="Times New Roman" w:hAnsi="Times New Roman"/>
          <w:sz w:val="24"/>
          <w:szCs w:val="24"/>
        </w:rPr>
        <w:t>er-</w:t>
      </w:r>
      <w:r w:rsidR="00266AB7">
        <w:rPr>
          <w:rFonts w:ascii="Times New Roman" w:hAnsi="Times New Roman"/>
          <w:sz w:val="24"/>
          <w:szCs w:val="24"/>
        </w:rPr>
        <w:t xml:space="preserve">WMC subjects experiencing more interference than </w:t>
      </w:r>
      <w:r w:rsidR="00FA6250">
        <w:rPr>
          <w:rFonts w:ascii="Times New Roman" w:hAnsi="Times New Roman"/>
          <w:sz w:val="24"/>
          <w:szCs w:val="24"/>
        </w:rPr>
        <w:t xml:space="preserve">did </w:t>
      </w:r>
      <w:r w:rsidR="00266AB7">
        <w:rPr>
          <w:rFonts w:ascii="Times New Roman" w:hAnsi="Times New Roman"/>
          <w:sz w:val="24"/>
          <w:szCs w:val="24"/>
        </w:rPr>
        <w:t>high</w:t>
      </w:r>
      <w:r w:rsidR="00411117">
        <w:rPr>
          <w:rFonts w:ascii="Times New Roman" w:hAnsi="Times New Roman"/>
          <w:sz w:val="24"/>
          <w:szCs w:val="24"/>
        </w:rPr>
        <w:t>er-</w:t>
      </w:r>
      <w:r w:rsidR="00266AB7">
        <w:rPr>
          <w:rFonts w:ascii="Times New Roman" w:hAnsi="Times New Roman"/>
          <w:sz w:val="24"/>
          <w:szCs w:val="24"/>
        </w:rPr>
        <w:t>WMC subjects</w:t>
      </w:r>
      <w:r>
        <w:rPr>
          <w:rFonts w:ascii="Times New Roman" w:hAnsi="Times New Roman"/>
          <w:sz w:val="24"/>
          <w:szCs w:val="24"/>
        </w:rPr>
        <w:t>.</w:t>
      </w:r>
      <w:r w:rsidRPr="00A853AB">
        <w:rPr>
          <w:rFonts w:ascii="Times New Roman" w:hAnsi="Times New Roman"/>
          <w:sz w:val="24"/>
          <w:szCs w:val="24"/>
        </w:rPr>
        <w:t xml:space="preserve"> </w:t>
      </w:r>
      <w:r>
        <w:rPr>
          <w:rFonts w:ascii="Times New Roman" w:hAnsi="Times New Roman"/>
          <w:sz w:val="24"/>
          <w:szCs w:val="24"/>
        </w:rPr>
        <w:t>The WMC-related differences in error interference</w:t>
      </w:r>
      <w:r w:rsidR="00266AB7">
        <w:rPr>
          <w:rFonts w:ascii="Times New Roman" w:hAnsi="Times New Roman"/>
          <w:sz w:val="24"/>
          <w:szCs w:val="24"/>
        </w:rPr>
        <w:t xml:space="preserve"> and facilitation</w:t>
      </w:r>
      <w:r>
        <w:rPr>
          <w:rFonts w:ascii="Times New Roman" w:hAnsi="Times New Roman"/>
          <w:sz w:val="24"/>
          <w:szCs w:val="24"/>
        </w:rPr>
        <w:t xml:space="preserve"> in the high congruency condition demonstrate goal neglect on the part of </w:t>
      </w:r>
      <w:r w:rsidR="00433191">
        <w:rPr>
          <w:rFonts w:ascii="Times New Roman" w:hAnsi="Times New Roman"/>
          <w:sz w:val="24"/>
          <w:szCs w:val="24"/>
        </w:rPr>
        <w:t>lower-WMC subjects</w:t>
      </w:r>
      <w:r>
        <w:rPr>
          <w:rFonts w:ascii="Times New Roman" w:hAnsi="Times New Roman"/>
          <w:sz w:val="24"/>
          <w:szCs w:val="24"/>
        </w:rPr>
        <w:t xml:space="preserve">. That is, without the support from frequent goal reminders (incongruent trials), the </w:t>
      </w:r>
      <w:r w:rsidR="009255D8">
        <w:rPr>
          <w:rFonts w:ascii="Times New Roman" w:hAnsi="Times New Roman"/>
          <w:sz w:val="24"/>
          <w:szCs w:val="24"/>
        </w:rPr>
        <w:t>task goal</w:t>
      </w:r>
      <w:r>
        <w:rPr>
          <w:rFonts w:ascii="Times New Roman" w:hAnsi="Times New Roman"/>
          <w:sz w:val="24"/>
          <w:szCs w:val="24"/>
        </w:rPr>
        <w:t xml:space="preserve"> </w:t>
      </w:r>
      <w:r w:rsidR="00FA6250">
        <w:rPr>
          <w:rFonts w:ascii="Times New Roman" w:hAnsi="Times New Roman"/>
          <w:sz w:val="24"/>
          <w:szCs w:val="24"/>
        </w:rPr>
        <w:t xml:space="preserve">was </w:t>
      </w:r>
      <w:r>
        <w:rPr>
          <w:rFonts w:ascii="Times New Roman" w:hAnsi="Times New Roman"/>
          <w:sz w:val="24"/>
          <w:szCs w:val="24"/>
        </w:rPr>
        <w:t xml:space="preserve">lost and </w:t>
      </w:r>
      <w:r w:rsidR="00433191">
        <w:rPr>
          <w:rFonts w:ascii="Times New Roman" w:hAnsi="Times New Roman"/>
          <w:sz w:val="24"/>
          <w:szCs w:val="24"/>
        </w:rPr>
        <w:t>lower-WMC subjects</w:t>
      </w:r>
      <w:r w:rsidR="00C2048F">
        <w:rPr>
          <w:rFonts w:ascii="Times New Roman" w:hAnsi="Times New Roman"/>
          <w:sz w:val="24"/>
          <w:szCs w:val="24"/>
        </w:rPr>
        <w:t xml:space="preserve"> </w:t>
      </w:r>
      <w:r>
        <w:rPr>
          <w:rFonts w:ascii="Times New Roman" w:hAnsi="Times New Roman"/>
          <w:sz w:val="24"/>
          <w:szCs w:val="24"/>
        </w:rPr>
        <w:t>resort</w:t>
      </w:r>
      <w:r w:rsidR="00FA6250">
        <w:rPr>
          <w:rFonts w:ascii="Times New Roman" w:hAnsi="Times New Roman"/>
          <w:sz w:val="24"/>
          <w:szCs w:val="24"/>
        </w:rPr>
        <w:t>ed</w:t>
      </w:r>
      <w:r>
        <w:rPr>
          <w:rFonts w:ascii="Times New Roman" w:hAnsi="Times New Roman"/>
          <w:sz w:val="24"/>
          <w:szCs w:val="24"/>
        </w:rPr>
        <w:t xml:space="preserve"> to the more habitual word reading. In low congruency conditions</w:t>
      </w:r>
      <w:r w:rsidR="00501FEB">
        <w:rPr>
          <w:rFonts w:ascii="Times New Roman" w:hAnsi="Times New Roman"/>
          <w:sz w:val="24"/>
          <w:szCs w:val="24"/>
        </w:rPr>
        <w:t>,</w:t>
      </w:r>
      <w:r>
        <w:rPr>
          <w:rFonts w:ascii="Times New Roman" w:hAnsi="Times New Roman"/>
          <w:sz w:val="24"/>
          <w:szCs w:val="24"/>
        </w:rPr>
        <w:t xml:space="preserve"> WMC-related individual </w:t>
      </w:r>
      <w:r w:rsidR="002E483D" w:rsidRPr="00FB288D">
        <w:rPr>
          <w:rFonts w:ascii="Times New Roman" w:hAnsi="Times New Roman"/>
          <w:sz w:val="24"/>
          <w:szCs w:val="24"/>
        </w:rPr>
        <w:t>differences</w:t>
      </w:r>
      <w:r>
        <w:rPr>
          <w:rFonts w:ascii="Times New Roman" w:hAnsi="Times New Roman"/>
          <w:sz w:val="24"/>
          <w:szCs w:val="24"/>
        </w:rPr>
        <w:t xml:space="preserve"> in the amount o</w:t>
      </w:r>
      <w:r w:rsidR="004E40D0">
        <w:rPr>
          <w:rFonts w:ascii="Times New Roman" w:hAnsi="Times New Roman"/>
          <w:sz w:val="24"/>
          <w:szCs w:val="24"/>
        </w:rPr>
        <w:t>f</w:t>
      </w:r>
      <w:r>
        <w:rPr>
          <w:rFonts w:ascii="Times New Roman" w:hAnsi="Times New Roman"/>
          <w:sz w:val="24"/>
          <w:szCs w:val="24"/>
        </w:rPr>
        <w:t xml:space="preserve"> RT interference </w:t>
      </w:r>
      <w:r w:rsidR="00C2048F">
        <w:rPr>
          <w:rFonts w:ascii="Times New Roman" w:hAnsi="Times New Roman"/>
          <w:sz w:val="24"/>
          <w:szCs w:val="24"/>
        </w:rPr>
        <w:t>seem to reflect</w:t>
      </w:r>
      <w:r>
        <w:rPr>
          <w:rFonts w:ascii="Times New Roman" w:hAnsi="Times New Roman"/>
          <w:sz w:val="24"/>
          <w:szCs w:val="24"/>
        </w:rPr>
        <w:t xml:space="preserve"> the ability to resolve response competition. Taken together, these results provide evidence for </w:t>
      </w:r>
      <w:r w:rsidR="00637121">
        <w:rPr>
          <w:rFonts w:ascii="Times New Roman" w:hAnsi="Times New Roman"/>
          <w:sz w:val="24"/>
          <w:szCs w:val="24"/>
        </w:rPr>
        <w:t xml:space="preserve">the </w:t>
      </w:r>
      <w:r>
        <w:rPr>
          <w:rFonts w:ascii="Times New Roman" w:hAnsi="Times New Roman"/>
          <w:sz w:val="24"/>
          <w:szCs w:val="24"/>
        </w:rPr>
        <w:t>two factor theory of WMC’s influence on cognitive control</w:t>
      </w:r>
      <w:r w:rsidR="003B7BEA">
        <w:rPr>
          <w:rFonts w:ascii="Times New Roman" w:hAnsi="Times New Roman"/>
          <w:sz w:val="24"/>
          <w:szCs w:val="24"/>
        </w:rPr>
        <w:t xml:space="preserve"> (Engle &amp; Kane, 2004; Kane et al. 2007)</w:t>
      </w:r>
      <w:r w:rsidR="00FA6250">
        <w:rPr>
          <w:rFonts w:ascii="Times New Roman" w:hAnsi="Times New Roman"/>
          <w:sz w:val="24"/>
          <w:szCs w:val="24"/>
        </w:rPr>
        <w:t>,</w:t>
      </w:r>
      <w:r>
        <w:rPr>
          <w:rFonts w:ascii="Times New Roman" w:hAnsi="Times New Roman"/>
          <w:sz w:val="24"/>
          <w:szCs w:val="24"/>
        </w:rPr>
        <w:t xml:space="preserve"> with high WMC being associated with a superior ability to maintain the </w:t>
      </w:r>
      <w:r w:rsidR="009255D8">
        <w:rPr>
          <w:rFonts w:ascii="Times New Roman" w:hAnsi="Times New Roman"/>
          <w:sz w:val="24"/>
          <w:szCs w:val="24"/>
        </w:rPr>
        <w:t>task goal</w:t>
      </w:r>
      <w:r>
        <w:rPr>
          <w:rFonts w:ascii="Times New Roman" w:hAnsi="Times New Roman"/>
          <w:sz w:val="24"/>
          <w:szCs w:val="24"/>
        </w:rPr>
        <w:t xml:space="preserve"> and also</w:t>
      </w:r>
      <w:r w:rsidR="00266AB7">
        <w:rPr>
          <w:rFonts w:ascii="Times New Roman" w:hAnsi="Times New Roman"/>
          <w:sz w:val="24"/>
          <w:szCs w:val="24"/>
        </w:rPr>
        <w:t xml:space="preserve"> to</w:t>
      </w:r>
      <w:r>
        <w:rPr>
          <w:rFonts w:ascii="Times New Roman" w:hAnsi="Times New Roman"/>
          <w:sz w:val="24"/>
          <w:szCs w:val="24"/>
        </w:rPr>
        <w:t xml:space="preserve"> resolve </w:t>
      </w:r>
      <w:r w:rsidR="00761C02">
        <w:rPr>
          <w:rFonts w:ascii="Times New Roman" w:hAnsi="Times New Roman"/>
          <w:sz w:val="24"/>
          <w:szCs w:val="24"/>
        </w:rPr>
        <w:t>response competition</w:t>
      </w:r>
      <w:r>
        <w:rPr>
          <w:rFonts w:ascii="Times New Roman" w:hAnsi="Times New Roman"/>
          <w:sz w:val="24"/>
          <w:szCs w:val="24"/>
        </w:rPr>
        <w:t xml:space="preserve">. </w:t>
      </w:r>
    </w:p>
    <w:p w:rsidR="00BA60EB" w:rsidRPr="00A853AB" w:rsidRDefault="00C5203C">
      <w:pPr>
        <w:spacing w:after="0" w:line="480" w:lineRule="auto"/>
        <w:ind w:firstLine="720"/>
        <w:rPr>
          <w:rFonts w:ascii="Times New Roman" w:hAnsi="Times New Roman"/>
          <w:sz w:val="24"/>
          <w:szCs w:val="24"/>
        </w:rPr>
      </w:pPr>
      <w:r>
        <w:rPr>
          <w:rFonts w:ascii="Times New Roman" w:hAnsi="Times New Roman"/>
          <w:sz w:val="24"/>
          <w:szCs w:val="24"/>
        </w:rPr>
        <w:t xml:space="preserve">WMC-related differences in the size of </w:t>
      </w:r>
      <w:proofErr w:type="spellStart"/>
      <w:r>
        <w:rPr>
          <w:rFonts w:ascii="Times New Roman" w:hAnsi="Times New Roman"/>
          <w:sz w:val="24"/>
          <w:szCs w:val="24"/>
        </w:rPr>
        <w:t>Stroop</w:t>
      </w:r>
      <w:proofErr w:type="spellEnd"/>
      <w:r>
        <w:rPr>
          <w:rFonts w:ascii="Times New Roman" w:hAnsi="Times New Roman"/>
          <w:sz w:val="24"/>
          <w:szCs w:val="24"/>
        </w:rPr>
        <w:t xml:space="preserve"> effects have been found multiple </w:t>
      </w:r>
      <w:r w:rsidR="00501FEB">
        <w:rPr>
          <w:rFonts w:ascii="Times New Roman" w:hAnsi="Times New Roman"/>
          <w:sz w:val="24"/>
          <w:szCs w:val="24"/>
        </w:rPr>
        <w:t xml:space="preserve">times in high congruency </w:t>
      </w:r>
      <w:proofErr w:type="spellStart"/>
      <w:r w:rsidR="00501FEB">
        <w:rPr>
          <w:rFonts w:ascii="Times New Roman" w:hAnsi="Times New Roman"/>
          <w:sz w:val="24"/>
          <w:szCs w:val="24"/>
        </w:rPr>
        <w:t>Stroop</w:t>
      </w:r>
      <w:proofErr w:type="spellEnd"/>
      <w:r w:rsidR="00501FEB">
        <w:rPr>
          <w:rFonts w:ascii="Times New Roman" w:hAnsi="Times New Roman"/>
          <w:sz w:val="24"/>
          <w:szCs w:val="24"/>
        </w:rPr>
        <w:t xml:space="preserve"> </w:t>
      </w:r>
      <w:r>
        <w:rPr>
          <w:rFonts w:ascii="Times New Roman" w:hAnsi="Times New Roman"/>
          <w:sz w:val="24"/>
          <w:szCs w:val="24"/>
        </w:rPr>
        <w:t>t</w:t>
      </w:r>
      <w:r w:rsidR="00501FEB">
        <w:rPr>
          <w:rFonts w:ascii="Times New Roman" w:hAnsi="Times New Roman"/>
          <w:sz w:val="24"/>
          <w:szCs w:val="24"/>
        </w:rPr>
        <w:t xml:space="preserve">asks </w:t>
      </w:r>
      <w:r>
        <w:rPr>
          <w:rFonts w:ascii="Times New Roman" w:hAnsi="Times New Roman"/>
          <w:sz w:val="24"/>
          <w:szCs w:val="24"/>
        </w:rPr>
        <w:t>with both verbal and manual responses</w:t>
      </w:r>
      <w:r w:rsidR="00BA60EB">
        <w:rPr>
          <w:rFonts w:ascii="Times New Roman" w:hAnsi="Times New Roman"/>
          <w:sz w:val="24"/>
          <w:szCs w:val="24"/>
        </w:rPr>
        <w:t xml:space="preserve"> (</w:t>
      </w:r>
      <w:r>
        <w:rPr>
          <w:rFonts w:ascii="Times New Roman" w:hAnsi="Times New Roman"/>
          <w:sz w:val="24"/>
          <w:szCs w:val="24"/>
        </w:rPr>
        <w:t xml:space="preserve">Hutchison, </w:t>
      </w:r>
      <w:r w:rsidR="00BA60EB">
        <w:rPr>
          <w:rFonts w:ascii="Times New Roman" w:hAnsi="Times New Roman"/>
          <w:sz w:val="24"/>
          <w:szCs w:val="24"/>
        </w:rPr>
        <w:t>2010</w:t>
      </w:r>
      <w:r>
        <w:rPr>
          <w:rFonts w:ascii="Times New Roman" w:hAnsi="Times New Roman"/>
          <w:sz w:val="24"/>
          <w:szCs w:val="24"/>
        </w:rPr>
        <w:t xml:space="preserve">; </w:t>
      </w:r>
      <w:r w:rsidR="00BA60EB">
        <w:rPr>
          <w:rFonts w:ascii="Times New Roman" w:hAnsi="Times New Roman"/>
          <w:sz w:val="24"/>
          <w:szCs w:val="24"/>
        </w:rPr>
        <w:t xml:space="preserve">Long &amp; </w:t>
      </w:r>
      <w:proofErr w:type="spellStart"/>
      <w:r w:rsidR="00BA60EB">
        <w:rPr>
          <w:rFonts w:ascii="Times New Roman" w:hAnsi="Times New Roman"/>
          <w:sz w:val="24"/>
          <w:szCs w:val="24"/>
        </w:rPr>
        <w:t>Prat</w:t>
      </w:r>
      <w:proofErr w:type="spellEnd"/>
      <w:r w:rsidR="00BA60EB">
        <w:rPr>
          <w:rFonts w:ascii="Times New Roman" w:hAnsi="Times New Roman"/>
          <w:sz w:val="24"/>
          <w:szCs w:val="24"/>
        </w:rPr>
        <w:t>, 2002;</w:t>
      </w:r>
      <w:r w:rsidR="00266AB7">
        <w:rPr>
          <w:rFonts w:ascii="Times New Roman" w:hAnsi="Times New Roman"/>
          <w:sz w:val="24"/>
          <w:szCs w:val="24"/>
        </w:rPr>
        <w:t xml:space="preserve"> </w:t>
      </w:r>
      <w:proofErr w:type="spellStart"/>
      <w:r w:rsidR="00266AB7">
        <w:rPr>
          <w:rFonts w:ascii="Times New Roman" w:hAnsi="Times New Roman"/>
          <w:sz w:val="24"/>
          <w:szCs w:val="24"/>
        </w:rPr>
        <w:t>Unsworth</w:t>
      </w:r>
      <w:proofErr w:type="spellEnd"/>
      <w:r w:rsidR="00266AB7">
        <w:rPr>
          <w:rFonts w:ascii="Times New Roman" w:hAnsi="Times New Roman"/>
          <w:sz w:val="24"/>
          <w:szCs w:val="24"/>
        </w:rPr>
        <w:t xml:space="preserve"> </w:t>
      </w:r>
      <w:r w:rsidR="00BA60EB">
        <w:rPr>
          <w:rFonts w:ascii="Times New Roman" w:hAnsi="Times New Roman"/>
          <w:sz w:val="24"/>
          <w:szCs w:val="24"/>
        </w:rPr>
        <w:t xml:space="preserve">and Spillers, 2010; </w:t>
      </w:r>
      <w:proofErr w:type="spellStart"/>
      <w:r w:rsidR="00BA60EB">
        <w:rPr>
          <w:rFonts w:ascii="Times New Roman" w:hAnsi="Times New Roman"/>
          <w:sz w:val="24"/>
          <w:szCs w:val="24"/>
        </w:rPr>
        <w:t>Unsworth</w:t>
      </w:r>
      <w:proofErr w:type="spellEnd"/>
      <w:r w:rsidR="00BA60EB">
        <w:rPr>
          <w:rFonts w:ascii="Times New Roman" w:hAnsi="Times New Roman"/>
          <w:sz w:val="24"/>
          <w:szCs w:val="24"/>
        </w:rPr>
        <w:t xml:space="preserve">, </w:t>
      </w:r>
      <w:proofErr w:type="spellStart"/>
      <w:r w:rsidR="00BA60EB">
        <w:rPr>
          <w:rFonts w:ascii="Times New Roman" w:hAnsi="Times New Roman"/>
          <w:sz w:val="24"/>
          <w:szCs w:val="24"/>
        </w:rPr>
        <w:t>Redick</w:t>
      </w:r>
      <w:proofErr w:type="spellEnd"/>
      <w:r w:rsidR="00BA60EB">
        <w:rPr>
          <w:rFonts w:ascii="Times New Roman" w:hAnsi="Times New Roman"/>
          <w:sz w:val="24"/>
          <w:szCs w:val="24"/>
        </w:rPr>
        <w:t>, Spillers, &amp; Brewer 2012)</w:t>
      </w:r>
      <w:r>
        <w:rPr>
          <w:rFonts w:ascii="Times New Roman" w:hAnsi="Times New Roman"/>
          <w:sz w:val="24"/>
          <w:szCs w:val="24"/>
        </w:rPr>
        <w:t>, but recent work by Meier and Kane (2012</w:t>
      </w:r>
      <w:r w:rsidR="00712C59">
        <w:rPr>
          <w:rFonts w:ascii="Times New Roman" w:hAnsi="Times New Roman"/>
          <w:sz w:val="24"/>
          <w:szCs w:val="24"/>
        </w:rPr>
        <w:t>a</w:t>
      </w:r>
      <w:r>
        <w:rPr>
          <w:rFonts w:ascii="Times New Roman" w:hAnsi="Times New Roman"/>
          <w:sz w:val="24"/>
          <w:szCs w:val="24"/>
        </w:rPr>
        <w:t xml:space="preserve">) </w:t>
      </w:r>
      <w:r w:rsidR="00307DBB">
        <w:rPr>
          <w:rFonts w:ascii="Times New Roman" w:hAnsi="Times New Roman"/>
          <w:sz w:val="24"/>
          <w:szCs w:val="24"/>
        </w:rPr>
        <w:t>suggests th</w:t>
      </w:r>
      <w:r w:rsidR="004E40D0">
        <w:rPr>
          <w:rFonts w:ascii="Times New Roman" w:hAnsi="Times New Roman"/>
          <w:sz w:val="24"/>
          <w:szCs w:val="24"/>
        </w:rPr>
        <w:t xml:space="preserve">at more than a high proportion </w:t>
      </w:r>
      <w:r w:rsidR="00307DBB">
        <w:rPr>
          <w:rFonts w:ascii="Times New Roman" w:hAnsi="Times New Roman"/>
          <w:sz w:val="24"/>
          <w:szCs w:val="24"/>
        </w:rPr>
        <w:t>of congruent trials</w:t>
      </w:r>
      <w:r>
        <w:rPr>
          <w:rFonts w:ascii="Times New Roman" w:hAnsi="Times New Roman"/>
          <w:sz w:val="24"/>
          <w:szCs w:val="24"/>
        </w:rPr>
        <w:t xml:space="preserve"> </w:t>
      </w:r>
      <w:r w:rsidR="00253EB0">
        <w:rPr>
          <w:rFonts w:ascii="Times New Roman" w:hAnsi="Times New Roman"/>
          <w:sz w:val="24"/>
          <w:szCs w:val="24"/>
        </w:rPr>
        <w:t>is</w:t>
      </w:r>
      <w:r w:rsidR="00307DBB">
        <w:rPr>
          <w:rFonts w:ascii="Times New Roman" w:hAnsi="Times New Roman"/>
          <w:sz w:val="24"/>
          <w:szCs w:val="24"/>
        </w:rPr>
        <w:t xml:space="preserve"> necessary to differentiate high and </w:t>
      </w:r>
      <w:r w:rsidR="00266AB7">
        <w:rPr>
          <w:rFonts w:ascii="Times New Roman" w:hAnsi="Times New Roman"/>
          <w:sz w:val="24"/>
          <w:szCs w:val="24"/>
        </w:rPr>
        <w:t xml:space="preserve">low WMC subjects’ performance. </w:t>
      </w:r>
      <w:r w:rsidR="00307DBB">
        <w:rPr>
          <w:rFonts w:ascii="Times New Roman" w:hAnsi="Times New Roman"/>
          <w:sz w:val="24"/>
          <w:szCs w:val="24"/>
        </w:rPr>
        <w:t>In our Experiment 1, in a high congruency condition, we limited the amount of congruent trials that could occur consecutively and did not permit colors or words to repeat on consecutive trials. We observed no WMC-related performance differences. In Experiment 2, repetitions of color and words were permitted from trial-to-trial and the constraint on the number of consecutive congruent trials was lifted</w:t>
      </w:r>
      <w:r w:rsidR="00FA6250">
        <w:rPr>
          <w:rFonts w:ascii="Times New Roman" w:hAnsi="Times New Roman"/>
          <w:sz w:val="24"/>
          <w:szCs w:val="24"/>
        </w:rPr>
        <w:t xml:space="preserve"> (as in prior studies)</w:t>
      </w:r>
      <w:r w:rsidR="00307DBB">
        <w:rPr>
          <w:rFonts w:ascii="Times New Roman" w:hAnsi="Times New Roman"/>
          <w:sz w:val="24"/>
          <w:szCs w:val="24"/>
        </w:rPr>
        <w:t xml:space="preserve">. Here, we observed WMC-related performance differences in a </w:t>
      </w:r>
      <w:proofErr w:type="spellStart"/>
      <w:r w:rsidR="00307DBB">
        <w:rPr>
          <w:rFonts w:ascii="Times New Roman" w:hAnsi="Times New Roman"/>
          <w:sz w:val="24"/>
          <w:szCs w:val="24"/>
        </w:rPr>
        <w:t>Stroop</w:t>
      </w:r>
      <w:proofErr w:type="spellEnd"/>
      <w:r w:rsidR="00307DBB">
        <w:rPr>
          <w:rFonts w:ascii="Times New Roman" w:hAnsi="Times New Roman"/>
          <w:sz w:val="24"/>
          <w:szCs w:val="24"/>
        </w:rPr>
        <w:t xml:space="preserve"> task </w:t>
      </w:r>
      <w:r w:rsidR="00253EB0">
        <w:rPr>
          <w:rFonts w:ascii="Times New Roman" w:hAnsi="Times New Roman"/>
          <w:sz w:val="24"/>
          <w:szCs w:val="24"/>
        </w:rPr>
        <w:t>—</w:t>
      </w:r>
      <w:r w:rsidR="00307DBB">
        <w:rPr>
          <w:rFonts w:ascii="Times New Roman" w:hAnsi="Times New Roman"/>
          <w:sz w:val="24"/>
          <w:szCs w:val="24"/>
        </w:rPr>
        <w:t xml:space="preserve">less </w:t>
      </w:r>
      <w:proofErr w:type="spellStart"/>
      <w:r w:rsidR="00307DBB">
        <w:rPr>
          <w:rFonts w:ascii="Times New Roman" w:hAnsi="Times New Roman"/>
          <w:sz w:val="24"/>
          <w:szCs w:val="24"/>
        </w:rPr>
        <w:t>Stroop</w:t>
      </w:r>
      <w:proofErr w:type="spellEnd"/>
      <w:r w:rsidR="00307DBB">
        <w:rPr>
          <w:rFonts w:ascii="Times New Roman" w:hAnsi="Times New Roman"/>
          <w:sz w:val="24"/>
          <w:szCs w:val="24"/>
        </w:rPr>
        <w:t xml:space="preserve"> interference in both RT and errors for </w:t>
      </w:r>
      <w:r w:rsidR="00433191">
        <w:rPr>
          <w:rFonts w:ascii="Times New Roman" w:hAnsi="Times New Roman"/>
          <w:sz w:val="24"/>
          <w:szCs w:val="24"/>
        </w:rPr>
        <w:t>higher-WMC subjects</w:t>
      </w:r>
      <w:r w:rsidR="00307DBB">
        <w:rPr>
          <w:rFonts w:ascii="Times New Roman" w:hAnsi="Times New Roman"/>
          <w:sz w:val="24"/>
          <w:szCs w:val="24"/>
        </w:rPr>
        <w:t>.</w:t>
      </w:r>
      <w:r w:rsidR="00FC4107">
        <w:rPr>
          <w:rFonts w:ascii="Times New Roman" w:hAnsi="Times New Roman"/>
          <w:sz w:val="24"/>
          <w:szCs w:val="24"/>
        </w:rPr>
        <w:t xml:space="preserve"> </w:t>
      </w:r>
    </w:p>
    <w:p w:rsidR="00E05A45" w:rsidRDefault="00705D07" w:rsidP="005F5FF3">
      <w:pPr>
        <w:spacing w:after="0" w:line="480" w:lineRule="auto"/>
        <w:rPr>
          <w:rFonts w:ascii="Times New Roman" w:hAnsi="Times New Roman"/>
          <w:sz w:val="24"/>
          <w:szCs w:val="24"/>
        </w:rPr>
      </w:pPr>
      <w:r w:rsidRPr="005F5FF3">
        <w:rPr>
          <w:rFonts w:ascii="Times New Roman" w:hAnsi="Times New Roman"/>
          <w:b/>
          <w:sz w:val="24"/>
          <w:szCs w:val="24"/>
        </w:rPr>
        <w:lastRenderedPageBreak/>
        <w:t>Flanker</w:t>
      </w:r>
    </w:p>
    <w:p w:rsidR="00CD69AC" w:rsidRDefault="00944CB3">
      <w:pPr>
        <w:spacing w:after="0" w:line="480" w:lineRule="auto"/>
        <w:ind w:firstLine="720"/>
        <w:rPr>
          <w:rFonts w:ascii="Times New Roman" w:hAnsi="Times New Roman"/>
          <w:sz w:val="24"/>
          <w:szCs w:val="24"/>
        </w:rPr>
      </w:pPr>
      <w:r>
        <w:rPr>
          <w:rFonts w:ascii="Times New Roman" w:hAnsi="Times New Roman"/>
          <w:sz w:val="24"/>
          <w:szCs w:val="24"/>
        </w:rPr>
        <w:t xml:space="preserve">In </w:t>
      </w:r>
      <w:r w:rsidR="00544797">
        <w:rPr>
          <w:rFonts w:ascii="Times New Roman" w:hAnsi="Times New Roman"/>
          <w:sz w:val="24"/>
          <w:szCs w:val="24"/>
        </w:rPr>
        <w:t xml:space="preserve">a </w:t>
      </w:r>
      <w:r>
        <w:rPr>
          <w:rFonts w:ascii="Times New Roman" w:hAnsi="Times New Roman"/>
          <w:sz w:val="24"/>
          <w:szCs w:val="24"/>
        </w:rPr>
        <w:t>flanker task, subjects must identify a target stimul</w:t>
      </w:r>
      <w:r w:rsidR="00CD69AC">
        <w:rPr>
          <w:rFonts w:ascii="Times New Roman" w:hAnsi="Times New Roman"/>
          <w:sz w:val="24"/>
          <w:szCs w:val="24"/>
        </w:rPr>
        <w:t>us</w:t>
      </w:r>
      <w:r>
        <w:rPr>
          <w:rFonts w:ascii="Times New Roman" w:hAnsi="Times New Roman"/>
          <w:sz w:val="24"/>
          <w:szCs w:val="24"/>
        </w:rPr>
        <w:t xml:space="preserve"> among other stimuli</w:t>
      </w:r>
      <w:r w:rsidR="00CD69AC">
        <w:rPr>
          <w:rFonts w:ascii="Times New Roman" w:hAnsi="Times New Roman"/>
          <w:sz w:val="24"/>
          <w:szCs w:val="24"/>
        </w:rPr>
        <w:t xml:space="preserve"> </w:t>
      </w:r>
      <w:r>
        <w:rPr>
          <w:rFonts w:ascii="Times New Roman" w:hAnsi="Times New Roman"/>
          <w:sz w:val="24"/>
          <w:szCs w:val="24"/>
        </w:rPr>
        <w:t>that can be the same as the target or different from the target.</w:t>
      </w:r>
      <w:r w:rsidR="00544797">
        <w:rPr>
          <w:rFonts w:ascii="Times New Roman" w:hAnsi="Times New Roman"/>
          <w:sz w:val="24"/>
          <w:szCs w:val="24"/>
        </w:rPr>
        <w:t xml:space="preserve"> </w:t>
      </w:r>
      <w:r w:rsidR="00D23E66">
        <w:rPr>
          <w:rFonts w:ascii="Times New Roman" w:hAnsi="Times New Roman"/>
          <w:sz w:val="24"/>
          <w:szCs w:val="24"/>
        </w:rPr>
        <w:t xml:space="preserve">In a </w:t>
      </w:r>
      <w:r w:rsidR="00544797">
        <w:rPr>
          <w:rFonts w:ascii="Times New Roman" w:hAnsi="Times New Roman"/>
          <w:sz w:val="24"/>
          <w:szCs w:val="24"/>
        </w:rPr>
        <w:t>congruent</w:t>
      </w:r>
      <w:r w:rsidR="00D23E66">
        <w:rPr>
          <w:rFonts w:ascii="Times New Roman" w:hAnsi="Times New Roman"/>
          <w:sz w:val="24"/>
          <w:szCs w:val="24"/>
        </w:rPr>
        <w:t xml:space="preserve"> flanker </w:t>
      </w:r>
      <w:r w:rsidR="00544797">
        <w:rPr>
          <w:rFonts w:ascii="Times New Roman" w:hAnsi="Times New Roman"/>
          <w:sz w:val="24"/>
          <w:szCs w:val="24"/>
        </w:rPr>
        <w:t>trial</w:t>
      </w:r>
      <w:r w:rsidR="00533AE7">
        <w:rPr>
          <w:rFonts w:ascii="Times New Roman" w:hAnsi="Times New Roman"/>
          <w:sz w:val="24"/>
          <w:szCs w:val="24"/>
        </w:rPr>
        <w:t>,</w:t>
      </w:r>
      <w:r w:rsidR="00544797">
        <w:rPr>
          <w:rFonts w:ascii="Times New Roman" w:hAnsi="Times New Roman"/>
          <w:sz w:val="24"/>
          <w:szCs w:val="24"/>
        </w:rPr>
        <w:t xml:space="preserve"> the target and flanking stimuli</w:t>
      </w:r>
      <w:r w:rsidR="00CD69AC">
        <w:rPr>
          <w:rFonts w:ascii="Times New Roman" w:hAnsi="Times New Roman"/>
          <w:sz w:val="24"/>
          <w:szCs w:val="24"/>
        </w:rPr>
        <w:t xml:space="preserve"> </w:t>
      </w:r>
      <w:r w:rsidR="00544797">
        <w:rPr>
          <w:rFonts w:ascii="Times New Roman" w:hAnsi="Times New Roman"/>
          <w:sz w:val="24"/>
          <w:szCs w:val="24"/>
        </w:rPr>
        <w:t>match</w:t>
      </w:r>
      <w:r w:rsidR="00980855">
        <w:rPr>
          <w:rFonts w:ascii="Times New Roman" w:hAnsi="Times New Roman"/>
          <w:sz w:val="24"/>
          <w:szCs w:val="24"/>
        </w:rPr>
        <w:t xml:space="preserve"> (e.g., SSSSS)</w:t>
      </w:r>
      <w:r w:rsidR="00544797">
        <w:rPr>
          <w:rFonts w:ascii="Times New Roman" w:hAnsi="Times New Roman"/>
          <w:sz w:val="24"/>
          <w:szCs w:val="24"/>
        </w:rPr>
        <w:t xml:space="preserve">. </w:t>
      </w:r>
      <w:r w:rsidR="00D23E66">
        <w:rPr>
          <w:rFonts w:ascii="Times New Roman" w:hAnsi="Times New Roman"/>
          <w:sz w:val="24"/>
          <w:szCs w:val="24"/>
        </w:rPr>
        <w:t>In a</w:t>
      </w:r>
      <w:r w:rsidR="00544797">
        <w:rPr>
          <w:rFonts w:ascii="Times New Roman" w:hAnsi="Times New Roman"/>
          <w:sz w:val="24"/>
          <w:szCs w:val="24"/>
        </w:rPr>
        <w:t>n i</w:t>
      </w:r>
      <w:r w:rsidR="00980855">
        <w:rPr>
          <w:rFonts w:ascii="Times New Roman" w:hAnsi="Times New Roman"/>
          <w:sz w:val="24"/>
          <w:szCs w:val="24"/>
        </w:rPr>
        <w:t>n</w:t>
      </w:r>
      <w:r w:rsidR="00544797">
        <w:rPr>
          <w:rFonts w:ascii="Times New Roman" w:hAnsi="Times New Roman"/>
          <w:sz w:val="24"/>
          <w:szCs w:val="24"/>
        </w:rPr>
        <w:t>congruent trial</w:t>
      </w:r>
      <w:r w:rsidR="00533AE7">
        <w:rPr>
          <w:rFonts w:ascii="Times New Roman" w:hAnsi="Times New Roman"/>
          <w:sz w:val="24"/>
          <w:szCs w:val="24"/>
        </w:rPr>
        <w:t>,</w:t>
      </w:r>
      <w:r w:rsidR="00544797">
        <w:rPr>
          <w:rFonts w:ascii="Times New Roman" w:hAnsi="Times New Roman"/>
          <w:sz w:val="24"/>
          <w:szCs w:val="24"/>
        </w:rPr>
        <w:t xml:space="preserve"> the target and flanking </w:t>
      </w:r>
      <w:r w:rsidR="00D23E66">
        <w:rPr>
          <w:rFonts w:ascii="Times New Roman" w:hAnsi="Times New Roman"/>
          <w:sz w:val="24"/>
          <w:szCs w:val="24"/>
        </w:rPr>
        <w:t xml:space="preserve">stimuli </w:t>
      </w:r>
      <w:r w:rsidR="00544797">
        <w:rPr>
          <w:rFonts w:ascii="Times New Roman" w:hAnsi="Times New Roman"/>
          <w:sz w:val="24"/>
          <w:szCs w:val="24"/>
        </w:rPr>
        <w:t>do not match</w:t>
      </w:r>
      <w:r w:rsidR="00980855">
        <w:rPr>
          <w:rFonts w:ascii="Times New Roman" w:hAnsi="Times New Roman"/>
          <w:sz w:val="24"/>
          <w:szCs w:val="24"/>
        </w:rPr>
        <w:t xml:space="preserve"> (e.g., HHSHH)</w:t>
      </w:r>
      <w:r w:rsidR="00B51865">
        <w:rPr>
          <w:rFonts w:ascii="Times New Roman" w:hAnsi="Times New Roman"/>
          <w:sz w:val="24"/>
          <w:szCs w:val="24"/>
        </w:rPr>
        <w:t>.</w:t>
      </w:r>
      <w:r w:rsidR="00544797">
        <w:rPr>
          <w:rFonts w:ascii="Times New Roman" w:hAnsi="Times New Roman"/>
          <w:sz w:val="24"/>
          <w:szCs w:val="24"/>
        </w:rPr>
        <w:t xml:space="preserve"> </w:t>
      </w:r>
      <w:r w:rsidR="00D23E66">
        <w:rPr>
          <w:rFonts w:ascii="Times New Roman" w:hAnsi="Times New Roman"/>
          <w:sz w:val="24"/>
          <w:szCs w:val="24"/>
        </w:rPr>
        <w:t>In both congruent and incongruent trials</w:t>
      </w:r>
      <w:r w:rsidR="00980855">
        <w:rPr>
          <w:rFonts w:ascii="Times New Roman" w:hAnsi="Times New Roman"/>
          <w:sz w:val="24"/>
          <w:szCs w:val="24"/>
        </w:rPr>
        <w:t>, t</w:t>
      </w:r>
      <w:r w:rsidR="00CD69AC">
        <w:rPr>
          <w:rFonts w:ascii="Times New Roman" w:hAnsi="Times New Roman"/>
          <w:sz w:val="24"/>
          <w:szCs w:val="24"/>
        </w:rPr>
        <w:t>he non-target stimuli are all the same</w:t>
      </w:r>
      <w:r w:rsidR="00544797">
        <w:rPr>
          <w:rFonts w:ascii="Times New Roman" w:hAnsi="Times New Roman"/>
          <w:sz w:val="24"/>
          <w:szCs w:val="24"/>
        </w:rPr>
        <w:t xml:space="preserve"> </w:t>
      </w:r>
      <w:r w:rsidR="00D23E66">
        <w:rPr>
          <w:rFonts w:ascii="Times New Roman" w:hAnsi="Times New Roman"/>
          <w:sz w:val="24"/>
          <w:szCs w:val="24"/>
        </w:rPr>
        <w:t>—</w:t>
      </w:r>
      <w:r w:rsidR="00544797">
        <w:rPr>
          <w:rFonts w:ascii="Times New Roman" w:hAnsi="Times New Roman"/>
          <w:sz w:val="24"/>
          <w:szCs w:val="24"/>
        </w:rPr>
        <w:t>with letters most often being used</w:t>
      </w:r>
      <w:r w:rsidR="00980855">
        <w:rPr>
          <w:rFonts w:ascii="Times New Roman" w:hAnsi="Times New Roman"/>
          <w:sz w:val="24"/>
          <w:szCs w:val="24"/>
        </w:rPr>
        <w:t xml:space="preserve"> as stimuli.</w:t>
      </w:r>
      <w:r w:rsidR="00BA1284">
        <w:rPr>
          <w:rFonts w:ascii="Times New Roman" w:hAnsi="Times New Roman"/>
          <w:sz w:val="24"/>
          <w:szCs w:val="24"/>
        </w:rPr>
        <w:t xml:space="preserve"> </w:t>
      </w:r>
      <w:r w:rsidR="00980855">
        <w:rPr>
          <w:rFonts w:ascii="Times New Roman" w:hAnsi="Times New Roman"/>
          <w:sz w:val="24"/>
          <w:szCs w:val="24"/>
        </w:rPr>
        <w:t>Responding is slowed on incongruent trials compared to congruent trials</w:t>
      </w:r>
      <w:r w:rsidR="00D23E66">
        <w:rPr>
          <w:rFonts w:ascii="Times New Roman" w:hAnsi="Times New Roman"/>
          <w:sz w:val="24"/>
          <w:szCs w:val="24"/>
        </w:rPr>
        <w:t>. F</w:t>
      </w:r>
      <w:r w:rsidR="00980855">
        <w:rPr>
          <w:rFonts w:ascii="Times New Roman" w:hAnsi="Times New Roman"/>
          <w:sz w:val="24"/>
          <w:szCs w:val="24"/>
        </w:rPr>
        <w:t xml:space="preserve">lanker interference </w:t>
      </w:r>
      <w:r w:rsidR="00D23E66">
        <w:rPr>
          <w:rFonts w:ascii="Times New Roman" w:hAnsi="Times New Roman"/>
          <w:sz w:val="24"/>
          <w:szCs w:val="24"/>
        </w:rPr>
        <w:t xml:space="preserve">is </w:t>
      </w:r>
      <w:r w:rsidR="00980855">
        <w:rPr>
          <w:rFonts w:ascii="Times New Roman" w:hAnsi="Times New Roman"/>
          <w:sz w:val="24"/>
          <w:szCs w:val="24"/>
        </w:rPr>
        <w:t xml:space="preserve">commonly measured as the RT difference between </w:t>
      </w:r>
      <w:r w:rsidR="00B54A55">
        <w:rPr>
          <w:rFonts w:ascii="Times New Roman" w:hAnsi="Times New Roman"/>
          <w:sz w:val="24"/>
          <w:szCs w:val="24"/>
        </w:rPr>
        <w:t>these two types of trials</w:t>
      </w:r>
      <w:r w:rsidR="00BA1284">
        <w:rPr>
          <w:rFonts w:ascii="Times New Roman" w:hAnsi="Times New Roman"/>
          <w:sz w:val="24"/>
          <w:szCs w:val="24"/>
        </w:rPr>
        <w:t xml:space="preserve">. </w:t>
      </w:r>
      <w:r>
        <w:rPr>
          <w:rFonts w:ascii="Times New Roman" w:hAnsi="Times New Roman"/>
          <w:sz w:val="24"/>
          <w:szCs w:val="24"/>
        </w:rPr>
        <w:t xml:space="preserve">In </w:t>
      </w:r>
      <w:r w:rsidR="00980855">
        <w:rPr>
          <w:rFonts w:ascii="Times New Roman" w:hAnsi="Times New Roman"/>
          <w:sz w:val="24"/>
          <w:szCs w:val="24"/>
        </w:rPr>
        <w:t xml:space="preserve">a </w:t>
      </w:r>
      <w:r>
        <w:rPr>
          <w:rFonts w:ascii="Times New Roman" w:hAnsi="Times New Roman"/>
          <w:sz w:val="24"/>
          <w:szCs w:val="24"/>
        </w:rPr>
        <w:t>prototypical flanker task the target is always in the center of a horizontal array, so uncertainty of</w:t>
      </w:r>
      <w:r w:rsidR="004E40D0">
        <w:rPr>
          <w:rFonts w:ascii="Times New Roman" w:hAnsi="Times New Roman"/>
          <w:sz w:val="24"/>
          <w:szCs w:val="24"/>
        </w:rPr>
        <w:t xml:space="preserve"> target </w:t>
      </w:r>
      <w:r>
        <w:rPr>
          <w:rFonts w:ascii="Times New Roman" w:hAnsi="Times New Roman"/>
          <w:sz w:val="24"/>
          <w:szCs w:val="24"/>
        </w:rPr>
        <w:t>stimulus location</w:t>
      </w:r>
      <w:r w:rsidR="00C02C9E">
        <w:rPr>
          <w:rFonts w:ascii="Times New Roman" w:hAnsi="Times New Roman"/>
          <w:sz w:val="24"/>
          <w:szCs w:val="24"/>
        </w:rPr>
        <w:t>, or visual search,</w:t>
      </w:r>
      <w:r>
        <w:rPr>
          <w:rFonts w:ascii="Times New Roman" w:hAnsi="Times New Roman"/>
          <w:sz w:val="24"/>
          <w:szCs w:val="24"/>
        </w:rPr>
        <w:t xml:space="preserve"> cannot explain this slowing. </w:t>
      </w:r>
    </w:p>
    <w:p w:rsidR="00980855" w:rsidRDefault="00944CB3" w:rsidP="00B51865">
      <w:pPr>
        <w:spacing w:after="0" w:line="480" w:lineRule="auto"/>
        <w:ind w:firstLine="720"/>
        <w:rPr>
          <w:rFonts w:ascii="Times New Roman" w:hAnsi="Times New Roman"/>
          <w:sz w:val="24"/>
          <w:szCs w:val="24"/>
        </w:rPr>
      </w:pPr>
      <w:r>
        <w:rPr>
          <w:rFonts w:ascii="Times New Roman" w:hAnsi="Times New Roman"/>
          <w:sz w:val="24"/>
          <w:szCs w:val="24"/>
        </w:rPr>
        <w:t>Using the flanker task</w:t>
      </w:r>
      <w:r w:rsidR="00CD69AC">
        <w:rPr>
          <w:rFonts w:ascii="Times New Roman" w:hAnsi="Times New Roman"/>
          <w:sz w:val="24"/>
          <w:szCs w:val="24"/>
        </w:rPr>
        <w:t xml:space="preserve"> (with the letters H and S as stimuli)</w:t>
      </w:r>
      <w:r>
        <w:rPr>
          <w:rFonts w:ascii="Times New Roman" w:hAnsi="Times New Roman"/>
          <w:sz w:val="24"/>
          <w:szCs w:val="24"/>
        </w:rPr>
        <w:t xml:space="preserve">, </w:t>
      </w:r>
      <w:proofErr w:type="spellStart"/>
      <w:r w:rsidR="00705D07">
        <w:rPr>
          <w:rFonts w:ascii="Times New Roman" w:hAnsi="Times New Roman"/>
          <w:sz w:val="24"/>
          <w:szCs w:val="24"/>
        </w:rPr>
        <w:t>Heitz</w:t>
      </w:r>
      <w:proofErr w:type="spellEnd"/>
      <w:r w:rsidR="00705D07">
        <w:rPr>
          <w:rFonts w:ascii="Times New Roman" w:hAnsi="Times New Roman"/>
          <w:sz w:val="24"/>
          <w:szCs w:val="24"/>
        </w:rPr>
        <w:t xml:space="preserve"> and Engle (2007) tested the hypothesis that WMC predicts the speed with which people can constrain their visual focus</w:t>
      </w:r>
      <w:r w:rsidR="00C02C9E">
        <w:rPr>
          <w:rFonts w:ascii="Times New Roman" w:hAnsi="Times New Roman"/>
          <w:sz w:val="24"/>
          <w:szCs w:val="24"/>
        </w:rPr>
        <w:t xml:space="preserve"> to the central, target location</w:t>
      </w:r>
      <w:r w:rsidR="00705D07">
        <w:rPr>
          <w:rFonts w:ascii="Times New Roman" w:hAnsi="Times New Roman"/>
          <w:sz w:val="24"/>
          <w:szCs w:val="24"/>
        </w:rPr>
        <w:t>. Previous work</w:t>
      </w:r>
      <w:r w:rsidR="00C02C9E">
        <w:rPr>
          <w:rFonts w:ascii="Times New Roman" w:hAnsi="Times New Roman"/>
          <w:sz w:val="24"/>
          <w:szCs w:val="24"/>
        </w:rPr>
        <w:t xml:space="preserve"> using behavior</w:t>
      </w:r>
      <w:r w:rsidR="00980855">
        <w:rPr>
          <w:rFonts w:ascii="Times New Roman" w:hAnsi="Times New Roman"/>
          <w:sz w:val="24"/>
          <w:szCs w:val="24"/>
        </w:rPr>
        <w:t>al</w:t>
      </w:r>
      <w:r w:rsidR="00C02C9E">
        <w:rPr>
          <w:rFonts w:ascii="Times New Roman" w:hAnsi="Times New Roman"/>
          <w:sz w:val="24"/>
          <w:szCs w:val="24"/>
        </w:rPr>
        <w:t>, ERP, and neuroimaging indicators</w:t>
      </w:r>
      <w:r w:rsidR="00705D07">
        <w:rPr>
          <w:rFonts w:ascii="Times New Roman" w:hAnsi="Times New Roman"/>
          <w:sz w:val="24"/>
          <w:szCs w:val="24"/>
        </w:rPr>
        <w:t xml:space="preserve"> has found that when attention is tightly constrained to a target, less information from distractors is processed (</w:t>
      </w:r>
      <w:r w:rsidR="00BC3F7D">
        <w:rPr>
          <w:rFonts w:ascii="Times New Roman" w:hAnsi="Times New Roman"/>
          <w:sz w:val="24"/>
          <w:szCs w:val="24"/>
        </w:rPr>
        <w:t xml:space="preserve">e.g., </w:t>
      </w:r>
      <w:proofErr w:type="spellStart"/>
      <w:r w:rsidR="00705D07">
        <w:rPr>
          <w:rFonts w:ascii="Times New Roman" w:hAnsi="Times New Roman"/>
          <w:sz w:val="24"/>
          <w:szCs w:val="24"/>
        </w:rPr>
        <w:t>Eriksen</w:t>
      </w:r>
      <w:proofErr w:type="spellEnd"/>
      <w:r w:rsidR="00705D07">
        <w:rPr>
          <w:rFonts w:ascii="Times New Roman" w:hAnsi="Times New Roman"/>
          <w:sz w:val="24"/>
          <w:szCs w:val="24"/>
        </w:rPr>
        <w:t xml:space="preserve"> &amp; St. James, 1986; </w:t>
      </w:r>
      <w:r w:rsidR="00BC3F7D">
        <w:rPr>
          <w:rFonts w:ascii="Times New Roman" w:hAnsi="Times New Roman"/>
          <w:sz w:val="24"/>
          <w:szCs w:val="24"/>
        </w:rPr>
        <w:t xml:space="preserve">Handy, </w:t>
      </w:r>
      <w:proofErr w:type="spellStart"/>
      <w:r w:rsidR="00BC3F7D">
        <w:rPr>
          <w:rFonts w:ascii="Times New Roman" w:hAnsi="Times New Roman"/>
          <w:sz w:val="24"/>
          <w:szCs w:val="24"/>
        </w:rPr>
        <w:t>Soltani</w:t>
      </w:r>
      <w:proofErr w:type="spellEnd"/>
      <w:r w:rsidR="00BC3F7D">
        <w:rPr>
          <w:rFonts w:ascii="Times New Roman" w:hAnsi="Times New Roman"/>
          <w:sz w:val="24"/>
          <w:szCs w:val="24"/>
        </w:rPr>
        <w:t xml:space="preserve">, &amp; Magnum, 2001; </w:t>
      </w:r>
      <w:proofErr w:type="spellStart"/>
      <w:r w:rsidR="00705D07">
        <w:rPr>
          <w:rFonts w:ascii="Times New Roman" w:hAnsi="Times New Roman"/>
          <w:sz w:val="24"/>
          <w:szCs w:val="24"/>
        </w:rPr>
        <w:t>LaBerge</w:t>
      </w:r>
      <w:proofErr w:type="spellEnd"/>
      <w:r w:rsidR="00705D07">
        <w:rPr>
          <w:rFonts w:ascii="Times New Roman" w:hAnsi="Times New Roman"/>
          <w:sz w:val="24"/>
          <w:szCs w:val="24"/>
        </w:rPr>
        <w:t xml:space="preserve"> et al., 1991; </w:t>
      </w:r>
      <w:proofErr w:type="spellStart"/>
      <w:r w:rsidR="00705D07">
        <w:rPr>
          <w:rFonts w:ascii="Times New Roman" w:hAnsi="Times New Roman"/>
          <w:sz w:val="24"/>
          <w:szCs w:val="24"/>
        </w:rPr>
        <w:t>Lavie</w:t>
      </w:r>
      <w:proofErr w:type="spellEnd"/>
      <w:r w:rsidR="00705D07">
        <w:rPr>
          <w:rFonts w:ascii="Times New Roman" w:hAnsi="Times New Roman"/>
          <w:sz w:val="24"/>
          <w:szCs w:val="24"/>
        </w:rPr>
        <w:t>, 1995</w:t>
      </w:r>
      <w:r w:rsidR="00BC3F7D">
        <w:rPr>
          <w:rFonts w:ascii="Times New Roman" w:hAnsi="Times New Roman"/>
          <w:sz w:val="24"/>
          <w:szCs w:val="24"/>
        </w:rPr>
        <w:t xml:space="preserve">; </w:t>
      </w:r>
      <w:r w:rsidR="00705D07">
        <w:rPr>
          <w:rFonts w:ascii="Times New Roman" w:hAnsi="Times New Roman"/>
          <w:sz w:val="24"/>
          <w:szCs w:val="24"/>
        </w:rPr>
        <w:t xml:space="preserve">Rees et al., 2007). </w:t>
      </w:r>
      <w:proofErr w:type="spellStart"/>
      <w:r w:rsidR="00705D07">
        <w:rPr>
          <w:rFonts w:ascii="Times New Roman" w:hAnsi="Times New Roman"/>
          <w:sz w:val="24"/>
          <w:szCs w:val="24"/>
        </w:rPr>
        <w:t>Heitz</w:t>
      </w:r>
      <w:proofErr w:type="spellEnd"/>
      <w:r w:rsidR="00705D07">
        <w:rPr>
          <w:rFonts w:ascii="Times New Roman" w:hAnsi="Times New Roman"/>
          <w:sz w:val="24"/>
          <w:szCs w:val="24"/>
        </w:rPr>
        <w:t xml:space="preserve"> and Engle’s design was based on previous work by </w:t>
      </w:r>
      <w:proofErr w:type="spellStart"/>
      <w:r w:rsidR="00705D07">
        <w:rPr>
          <w:rFonts w:ascii="Times New Roman" w:hAnsi="Times New Roman"/>
          <w:sz w:val="24"/>
          <w:szCs w:val="24"/>
        </w:rPr>
        <w:t>Gratton</w:t>
      </w:r>
      <w:proofErr w:type="spellEnd"/>
      <w:r w:rsidR="00705D07">
        <w:rPr>
          <w:rFonts w:ascii="Times New Roman" w:hAnsi="Times New Roman"/>
          <w:sz w:val="24"/>
          <w:szCs w:val="24"/>
        </w:rPr>
        <w:t xml:space="preserve"> et al. (1988)</w:t>
      </w:r>
      <w:r w:rsidR="00C02C9E">
        <w:rPr>
          <w:rFonts w:ascii="Times New Roman" w:hAnsi="Times New Roman"/>
          <w:sz w:val="24"/>
          <w:szCs w:val="24"/>
        </w:rPr>
        <w:t>, who</w:t>
      </w:r>
      <w:r w:rsidR="00705D07">
        <w:rPr>
          <w:rFonts w:ascii="Times New Roman" w:hAnsi="Times New Roman"/>
          <w:sz w:val="24"/>
          <w:szCs w:val="24"/>
        </w:rPr>
        <w:t xml:space="preserve"> </w:t>
      </w:r>
      <w:r w:rsidR="00B77BA9">
        <w:rPr>
          <w:rFonts w:ascii="Times New Roman" w:hAnsi="Times New Roman"/>
          <w:sz w:val="24"/>
          <w:szCs w:val="24"/>
        </w:rPr>
        <w:t>examined the time-course of information processing in a flanker task</w:t>
      </w:r>
      <w:r>
        <w:rPr>
          <w:rFonts w:ascii="Times New Roman" w:hAnsi="Times New Roman"/>
          <w:sz w:val="24"/>
          <w:szCs w:val="24"/>
        </w:rPr>
        <w:t xml:space="preserve">. </w:t>
      </w:r>
      <w:r w:rsidR="00705D07">
        <w:rPr>
          <w:rFonts w:ascii="Times New Roman" w:hAnsi="Times New Roman"/>
          <w:sz w:val="24"/>
          <w:szCs w:val="24"/>
        </w:rPr>
        <w:t>Their results were consistent with a dynamic spotlight</w:t>
      </w:r>
      <w:r w:rsidR="0004400D">
        <w:rPr>
          <w:rFonts w:ascii="Times New Roman" w:hAnsi="Times New Roman"/>
          <w:sz w:val="24"/>
          <w:szCs w:val="24"/>
        </w:rPr>
        <w:t xml:space="preserve"> (or zoom lens)</w:t>
      </w:r>
      <w:r w:rsidR="00705D07">
        <w:rPr>
          <w:rFonts w:ascii="Times New Roman" w:hAnsi="Times New Roman"/>
          <w:sz w:val="24"/>
          <w:szCs w:val="24"/>
        </w:rPr>
        <w:t xml:space="preserve"> view of attention</w:t>
      </w:r>
      <w:r w:rsidR="00C02C9E">
        <w:rPr>
          <w:rFonts w:ascii="Times New Roman" w:hAnsi="Times New Roman"/>
          <w:sz w:val="24"/>
          <w:szCs w:val="24"/>
        </w:rPr>
        <w:t>,</w:t>
      </w:r>
      <w:r w:rsidR="00705D07">
        <w:rPr>
          <w:rFonts w:ascii="Times New Roman" w:hAnsi="Times New Roman"/>
          <w:sz w:val="24"/>
          <w:szCs w:val="24"/>
        </w:rPr>
        <w:t xml:space="preserve"> </w:t>
      </w:r>
      <w:r w:rsidR="00BB6062">
        <w:rPr>
          <w:rFonts w:ascii="Times New Roman" w:hAnsi="Times New Roman"/>
          <w:sz w:val="24"/>
          <w:szCs w:val="24"/>
        </w:rPr>
        <w:t xml:space="preserve">where attention starts out in a </w:t>
      </w:r>
      <w:r w:rsidR="00705D07">
        <w:rPr>
          <w:rFonts w:ascii="Times New Roman" w:hAnsi="Times New Roman"/>
          <w:sz w:val="24"/>
          <w:szCs w:val="24"/>
        </w:rPr>
        <w:t>diffuse state</w:t>
      </w:r>
      <w:r w:rsidR="00C02C9E">
        <w:rPr>
          <w:rFonts w:ascii="Times New Roman" w:hAnsi="Times New Roman"/>
          <w:sz w:val="24"/>
          <w:szCs w:val="24"/>
        </w:rPr>
        <w:t xml:space="preserve"> that</w:t>
      </w:r>
      <w:r w:rsidR="00705D07">
        <w:rPr>
          <w:rFonts w:ascii="Times New Roman" w:hAnsi="Times New Roman"/>
          <w:sz w:val="24"/>
          <w:szCs w:val="24"/>
        </w:rPr>
        <w:t xml:space="preserve"> permit</w:t>
      </w:r>
      <w:r w:rsidR="00C02C9E">
        <w:rPr>
          <w:rFonts w:ascii="Times New Roman" w:hAnsi="Times New Roman"/>
          <w:sz w:val="24"/>
          <w:szCs w:val="24"/>
        </w:rPr>
        <w:t>s</w:t>
      </w:r>
      <w:r w:rsidR="00705D07">
        <w:rPr>
          <w:rFonts w:ascii="Times New Roman" w:hAnsi="Times New Roman"/>
          <w:sz w:val="24"/>
          <w:szCs w:val="24"/>
        </w:rPr>
        <w:t xml:space="preserve"> information from both the target and distractors to enter the system</w:t>
      </w:r>
      <w:r w:rsidR="00C02C9E">
        <w:rPr>
          <w:rFonts w:ascii="Times New Roman" w:hAnsi="Times New Roman"/>
          <w:sz w:val="24"/>
          <w:szCs w:val="24"/>
        </w:rPr>
        <w:t>; w</w:t>
      </w:r>
      <w:r w:rsidR="00705D07">
        <w:rPr>
          <w:rFonts w:ascii="Times New Roman" w:hAnsi="Times New Roman"/>
          <w:sz w:val="24"/>
          <w:szCs w:val="24"/>
        </w:rPr>
        <w:t xml:space="preserve">hen the distractors are </w:t>
      </w:r>
      <w:r w:rsidR="00544797">
        <w:rPr>
          <w:rFonts w:ascii="Times New Roman" w:hAnsi="Times New Roman"/>
          <w:sz w:val="24"/>
          <w:szCs w:val="24"/>
        </w:rPr>
        <w:t>incongruent</w:t>
      </w:r>
      <w:r w:rsidR="00705D07">
        <w:rPr>
          <w:rFonts w:ascii="Times New Roman" w:hAnsi="Times New Roman"/>
          <w:sz w:val="24"/>
          <w:szCs w:val="24"/>
        </w:rPr>
        <w:t xml:space="preserve">, </w:t>
      </w:r>
      <w:r w:rsidR="00B77BA9">
        <w:rPr>
          <w:rFonts w:ascii="Times New Roman" w:hAnsi="Times New Roman"/>
          <w:sz w:val="24"/>
          <w:szCs w:val="24"/>
        </w:rPr>
        <w:t>performance is impaired</w:t>
      </w:r>
      <w:r w:rsidR="00705D07">
        <w:rPr>
          <w:rFonts w:ascii="Times New Roman" w:hAnsi="Times New Roman"/>
          <w:sz w:val="24"/>
          <w:szCs w:val="24"/>
        </w:rPr>
        <w:t>. As time elapses</w:t>
      </w:r>
      <w:r w:rsidR="00C02C9E">
        <w:rPr>
          <w:rFonts w:ascii="Times New Roman" w:hAnsi="Times New Roman"/>
          <w:sz w:val="24"/>
          <w:szCs w:val="24"/>
        </w:rPr>
        <w:t>,</w:t>
      </w:r>
      <w:r w:rsidR="00705D07">
        <w:rPr>
          <w:rFonts w:ascii="Times New Roman" w:hAnsi="Times New Roman"/>
          <w:sz w:val="24"/>
          <w:szCs w:val="24"/>
        </w:rPr>
        <w:t xml:space="preserve"> the focus of attention closes in on the target. </w:t>
      </w:r>
      <w:r w:rsidR="0004400D">
        <w:rPr>
          <w:rFonts w:ascii="Times New Roman" w:hAnsi="Times New Roman"/>
          <w:sz w:val="24"/>
          <w:szCs w:val="24"/>
        </w:rPr>
        <w:t>The tighter the focus of attention</w:t>
      </w:r>
      <w:r w:rsidR="00B77BA9">
        <w:rPr>
          <w:rFonts w:ascii="Times New Roman" w:hAnsi="Times New Roman"/>
          <w:sz w:val="24"/>
          <w:szCs w:val="24"/>
        </w:rPr>
        <w:t>,</w:t>
      </w:r>
      <w:r w:rsidR="0004400D">
        <w:rPr>
          <w:rFonts w:ascii="Times New Roman" w:hAnsi="Times New Roman"/>
          <w:sz w:val="24"/>
          <w:szCs w:val="24"/>
        </w:rPr>
        <w:t xml:space="preserve"> the more </w:t>
      </w:r>
      <w:r w:rsidR="00705D07">
        <w:rPr>
          <w:rFonts w:ascii="Times New Roman" w:hAnsi="Times New Roman"/>
          <w:sz w:val="24"/>
          <w:szCs w:val="24"/>
        </w:rPr>
        <w:t>diminishe</w:t>
      </w:r>
      <w:r w:rsidR="0004400D">
        <w:rPr>
          <w:rFonts w:ascii="Times New Roman" w:hAnsi="Times New Roman"/>
          <w:sz w:val="24"/>
          <w:szCs w:val="24"/>
        </w:rPr>
        <w:t>d</w:t>
      </w:r>
      <w:r w:rsidR="00705D07">
        <w:rPr>
          <w:rFonts w:ascii="Times New Roman" w:hAnsi="Times New Roman"/>
          <w:sz w:val="24"/>
          <w:szCs w:val="24"/>
        </w:rPr>
        <w:t xml:space="preserve"> the impact of response</w:t>
      </w:r>
      <w:r w:rsidR="00B54A55">
        <w:rPr>
          <w:rFonts w:ascii="Times New Roman" w:hAnsi="Times New Roman"/>
          <w:sz w:val="24"/>
          <w:szCs w:val="24"/>
        </w:rPr>
        <w:t>-</w:t>
      </w:r>
      <w:r w:rsidR="00980855">
        <w:rPr>
          <w:rFonts w:ascii="Times New Roman" w:hAnsi="Times New Roman"/>
          <w:sz w:val="24"/>
          <w:szCs w:val="24"/>
        </w:rPr>
        <w:t xml:space="preserve">incongruent </w:t>
      </w:r>
      <w:r w:rsidR="00705D07">
        <w:rPr>
          <w:rFonts w:ascii="Times New Roman" w:hAnsi="Times New Roman"/>
          <w:sz w:val="24"/>
          <w:szCs w:val="24"/>
        </w:rPr>
        <w:t>distractors</w:t>
      </w:r>
      <w:r w:rsidR="0004400D">
        <w:rPr>
          <w:rFonts w:ascii="Times New Roman" w:hAnsi="Times New Roman"/>
          <w:sz w:val="24"/>
          <w:szCs w:val="24"/>
        </w:rPr>
        <w:t xml:space="preserve"> are</w:t>
      </w:r>
      <w:r w:rsidR="00705D07">
        <w:rPr>
          <w:rFonts w:ascii="Times New Roman" w:hAnsi="Times New Roman"/>
          <w:sz w:val="24"/>
          <w:szCs w:val="24"/>
        </w:rPr>
        <w:t xml:space="preserve"> on performance</w:t>
      </w:r>
    </w:p>
    <w:p w:rsidR="00CD69AC" w:rsidRDefault="00705D07">
      <w:pPr>
        <w:spacing w:after="0" w:line="480" w:lineRule="auto"/>
        <w:ind w:firstLine="720"/>
        <w:rPr>
          <w:rFonts w:ascii="Times New Roman" w:hAnsi="Times New Roman"/>
          <w:sz w:val="24"/>
          <w:szCs w:val="24"/>
        </w:rPr>
      </w:pPr>
      <w:r>
        <w:rPr>
          <w:rFonts w:ascii="Times New Roman" w:hAnsi="Times New Roman"/>
          <w:sz w:val="24"/>
          <w:szCs w:val="24"/>
        </w:rPr>
        <w:lastRenderedPageBreak/>
        <w:t xml:space="preserve"> </w:t>
      </w:r>
      <w:r w:rsidR="0004400D">
        <w:rPr>
          <w:rFonts w:ascii="Times New Roman" w:hAnsi="Times New Roman"/>
          <w:sz w:val="24"/>
          <w:szCs w:val="24"/>
        </w:rPr>
        <w:t>O</w:t>
      </w:r>
      <w:r>
        <w:rPr>
          <w:rFonts w:ascii="Times New Roman" w:hAnsi="Times New Roman"/>
          <w:sz w:val="24"/>
          <w:szCs w:val="24"/>
        </w:rPr>
        <w:t>n congruent trials the information from the distractors leads to the same response as the target while on incongruent trials the information from the target and distractors lead to different responses</w:t>
      </w:r>
      <w:r w:rsidR="00C02C9E">
        <w:rPr>
          <w:rFonts w:ascii="Times New Roman" w:hAnsi="Times New Roman"/>
          <w:sz w:val="24"/>
          <w:szCs w:val="24"/>
        </w:rPr>
        <w:t>,</w:t>
      </w:r>
      <w:r w:rsidR="00B77BA9">
        <w:rPr>
          <w:rFonts w:ascii="Times New Roman" w:hAnsi="Times New Roman"/>
          <w:sz w:val="24"/>
          <w:szCs w:val="24"/>
        </w:rPr>
        <w:t xml:space="preserve"> resulting in conflict</w:t>
      </w:r>
      <w:r>
        <w:rPr>
          <w:rFonts w:ascii="Times New Roman" w:hAnsi="Times New Roman"/>
          <w:sz w:val="24"/>
          <w:szCs w:val="24"/>
        </w:rPr>
        <w:t xml:space="preserve">. </w:t>
      </w:r>
      <w:proofErr w:type="spellStart"/>
      <w:r>
        <w:rPr>
          <w:rFonts w:ascii="Times New Roman" w:hAnsi="Times New Roman"/>
          <w:sz w:val="24"/>
          <w:szCs w:val="24"/>
        </w:rPr>
        <w:t>Gratton</w:t>
      </w:r>
      <w:proofErr w:type="spellEnd"/>
      <w:r>
        <w:rPr>
          <w:rFonts w:ascii="Times New Roman" w:hAnsi="Times New Roman"/>
          <w:sz w:val="24"/>
          <w:szCs w:val="24"/>
        </w:rPr>
        <w:t xml:space="preserve"> et al.’s findings</w:t>
      </w:r>
      <w:r w:rsidR="008925C4">
        <w:rPr>
          <w:rFonts w:ascii="Times New Roman" w:hAnsi="Times New Roman"/>
          <w:sz w:val="24"/>
          <w:szCs w:val="24"/>
        </w:rPr>
        <w:t xml:space="preserve"> (see Figure</w:t>
      </w:r>
      <w:r w:rsidR="00B54A55">
        <w:rPr>
          <w:rFonts w:ascii="Times New Roman" w:hAnsi="Times New Roman"/>
          <w:sz w:val="24"/>
          <w:szCs w:val="24"/>
        </w:rPr>
        <w:t xml:space="preserve"> 2</w:t>
      </w:r>
      <w:r w:rsidR="008925C4">
        <w:rPr>
          <w:rFonts w:ascii="Times New Roman" w:hAnsi="Times New Roman"/>
          <w:sz w:val="24"/>
          <w:szCs w:val="24"/>
        </w:rPr>
        <w:t>)</w:t>
      </w:r>
      <w:r>
        <w:rPr>
          <w:rFonts w:ascii="Times New Roman" w:hAnsi="Times New Roman"/>
          <w:sz w:val="24"/>
          <w:szCs w:val="24"/>
        </w:rPr>
        <w:t xml:space="preserve"> for the time course were as follows: 1) </w:t>
      </w:r>
      <w:proofErr w:type="gramStart"/>
      <w:r>
        <w:rPr>
          <w:rFonts w:ascii="Times New Roman" w:hAnsi="Times New Roman"/>
          <w:sz w:val="24"/>
          <w:szCs w:val="24"/>
        </w:rPr>
        <w:t>For</w:t>
      </w:r>
      <w:proofErr w:type="gramEnd"/>
      <w:r>
        <w:rPr>
          <w:rFonts w:ascii="Times New Roman" w:hAnsi="Times New Roman"/>
          <w:sz w:val="24"/>
          <w:szCs w:val="24"/>
        </w:rPr>
        <w:t xml:space="preserve"> both congruent and incongruent trials, the trials with the fastest RTs were performed </w:t>
      </w:r>
      <w:r w:rsidR="00B54A55">
        <w:rPr>
          <w:rFonts w:ascii="Times New Roman" w:hAnsi="Times New Roman"/>
          <w:sz w:val="24"/>
          <w:szCs w:val="24"/>
        </w:rPr>
        <w:t xml:space="preserve">around </w:t>
      </w:r>
      <w:r>
        <w:rPr>
          <w:rFonts w:ascii="Times New Roman" w:hAnsi="Times New Roman"/>
          <w:sz w:val="24"/>
          <w:szCs w:val="24"/>
        </w:rPr>
        <w:t xml:space="preserve">chance accuracy because responding is based on no information from the stimulus. 2) On incongruent trials only, fast —but not the fastest— RTs were performed at </w:t>
      </w:r>
      <w:r w:rsidR="002E483D" w:rsidRPr="0055495F">
        <w:rPr>
          <w:rFonts w:ascii="Times New Roman" w:hAnsi="Times New Roman"/>
          <w:i/>
          <w:sz w:val="24"/>
          <w:szCs w:val="24"/>
        </w:rPr>
        <w:t>below chance</w:t>
      </w:r>
      <w:r>
        <w:rPr>
          <w:rFonts w:ascii="Times New Roman" w:hAnsi="Times New Roman"/>
          <w:sz w:val="24"/>
          <w:szCs w:val="24"/>
        </w:rPr>
        <w:t xml:space="preserve"> accuracy. This dip below chance was interpreted as occurring because visual focus was not yet </w:t>
      </w:r>
      <w:r w:rsidR="00712C59">
        <w:rPr>
          <w:rFonts w:ascii="Times New Roman" w:hAnsi="Times New Roman"/>
          <w:sz w:val="24"/>
          <w:szCs w:val="24"/>
        </w:rPr>
        <w:t>constrained to the target</w:t>
      </w:r>
      <w:r w:rsidR="00D23E66">
        <w:rPr>
          <w:rFonts w:ascii="Times New Roman" w:hAnsi="Times New Roman"/>
          <w:sz w:val="24"/>
          <w:szCs w:val="24"/>
        </w:rPr>
        <w:t xml:space="preserve"> so responses were based on the identity of the flanking stimuli</w:t>
      </w:r>
      <w:r w:rsidR="00712C59">
        <w:rPr>
          <w:rFonts w:ascii="Times New Roman" w:hAnsi="Times New Roman"/>
          <w:sz w:val="24"/>
          <w:szCs w:val="24"/>
        </w:rPr>
        <w:t xml:space="preserve">. 3) </w:t>
      </w:r>
      <w:r>
        <w:rPr>
          <w:rFonts w:ascii="Times New Roman" w:hAnsi="Times New Roman"/>
          <w:sz w:val="24"/>
          <w:szCs w:val="24"/>
        </w:rPr>
        <w:t>After the fastest</w:t>
      </w:r>
      <w:r w:rsidR="00680819">
        <w:rPr>
          <w:rFonts w:ascii="Times New Roman" w:hAnsi="Times New Roman"/>
          <w:sz w:val="24"/>
          <w:szCs w:val="24"/>
        </w:rPr>
        <w:t xml:space="preserve"> </w:t>
      </w:r>
      <w:r>
        <w:rPr>
          <w:rFonts w:ascii="Times New Roman" w:hAnsi="Times New Roman"/>
          <w:sz w:val="24"/>
          <w:szCs w:val="24"/>
        </w:rPr>
        <w:t>congruent trials</w:t>
      </w:r>
      <w:r w:rsidR="00653B14">
        <w:rPr>
          <w:rFonts w:ascii="Times New Roman" w:hAnsi="Times New Roman"/>
          <w:sz w:val="24"/>
          <w:szCs w:val="24"/>
        </w:rPr>
        <w:t>,</w:t>
      </w:r>
      <w:r>
        <w:rPr>
          <w:rFonts w:ascii="Times New Roman" w:hAnsi="Times New Roman"/>
          <w:sz w:val="24"/>
          <w:szCs w:val="24"/>
        </w:rPr>
        <w:t xml:space="preserve"> and th</w:t>
      </w:r>
      <w:r w:rsidR="00653B14">
        <w:rPr>
          <w:rFonts w:ascii="Times New Roman" w:hAnsi="Times New Roman"/>
          <w:sz w:val="24"/>
          <w:szCs w:val="24"/>
        </w:rPr>
        <w:t>e subsequent</w:t>
      </w:r>
      <w:r>
        <w:rPr>
          <w:rFonts w:ascii="Times New Roman" w:hAnsi="Times New Roman"/>
          <w:sz w:val="24"/>
          <w:szCs w:val="24"/>
        </w:rPr>
        <w:t xml:space="preserve"> dip in accuracy for the incongruent trials</w:t>
      </w:r>
      <w:r w:rsidR="00B77BA9">
        <w:rPr>
          <w:rFonts w:ascii="Times New Roman" w:hAnsi="Times New Roman"/>
          <w:sz w:val="24"/>
          <w:szCs w:val="24"/>
        </w:rPr>
        <w:t>,</w:t>
      </w:r>
      <w:r>
        <w:rPr>
          <w:rFonts w:ascii="Times New Roman" w:hAnsi="Times New Roman"/>
          <w:sz w:val="24"/>
          <w:szCs w:val="24"/>
        </w:rPr>
        <w:t xml:space="preserve"> performance gradually increased</w:t>
      </w:r>
      <w:r w:rsidR="008925C4">
        <w:rPr>
          <w:rFonts w:ascii="Times New Roman" w:hAnsi="Times New Roman"/>
          <w:sz w:val="24"/>
          <w:szCs w:val="24"/>
        </w:rPr>
        <w:t xml:space="preserve"> (with congruent trial performance superior to incongruent trial performance at multiple intermediate time points)</w:t>
      </w:r>
      <w:r>
        <w:rPr>
          <w:rFonts w:ascii="Times New Roman" w:hAnsi="Times New Roman"/>
          <w:sz w:val="24"/>
          <w:szCs w:val="24"/>
        </w:rPr>
        <w:t xml:space="preserve"> and at the slowest RTs the flanker effect (the difference in accuracy between congruent and incongruent trials) disappeared. </w:t>
      </w:r>
    </w:p>
    <w:p w:rsidR="00761C02" w:rsidRDefault="00705D07" w:rsidP="00B54A55">
      <w:pPr>
        <w:spacing w:after="0" w:line="480" w:lineRule="auto"/>
        <w:ind w:firstLine="720"/>
        <w:rPr>
          <w:rFonts w:ascii="Times New Roman" w:hAnsi="Times New Roman"/>
          <w:sz w:val="24"/>
          <w:szCs w:val="24"/>
        </w:rPr>
      </w:pPr>
      <w:r>
        <w:rPr>
          <w:rFonts w:ascii="Times New Roman" w:hAnsi="Times New Roman"/>
          <w:sz w:val="24"/>
          <w:szCs w:val="24"/>
        </w:rPr>
        <w:t xml:space="preserve">In three experiments, </w:t>
      </w:r>
      <w:proofErr w:type="spellStart"/>
      <w:r>
        <w:rPr>
          <w:rFonts w:ascii="Times New Roman" w:hAnsi="Times New Roman"/>
          <w:sz w:val="24"/>
          <w:szCs w:val="24"/>
        </w:rPr>
        <w:t>Heitz</w:t>
      </w:r>
      <w:proofErr w:type="spellEnd"/>
      <w:r>
        <w:rPr>
          <w:rFonts w:ascii="Times New Roman" w:hAnsi="Times New Roman"/>
          <w:sz w:val="24"/>
          <w:szCs w:val="24"/>
        </w:rPr>
        <w:t xml:space="preserve"> and Engle (2007) found experimental patterns similar to those found by </w:t>
      </w:r>
      <w:proofErr w:type="spellStart"/>
      <w:r>
        <w:rPr>
          <w:rFonts w:ascii="Times New Roman" w:hAnsi="Times New Roman"/>
          <w:sz w:val="24"/>
          <w:szCs w:val="24"/>
        </w:rPr>
        <w:t>Gratton</w:t>
      </w:r>
      <w:proofErr w:type="spellEnd"/>
      <w:r>
        <w:rPr>
          <w:rFonts w:ascii="Times New Roman" w:hAnsi="Times New Roman"/>
          <w:sz w:val="24"/>
          <w:szCs w:val="24"/>
        </w:rPr>
        <w:t xml:space="preserve"> et al. (1988). Most importantly, high and low </w:t>
      </w:r>
      <w:r w:rsidR="0045314A">
        <w:rPr>
          <w:rFonts w:ascii="Times New Roman" w:hAnsi="Times New Roman"/>
          <w:sz w:val="24"/>
          <w:szCs w:val="24"/>
        </w:rPr>
        <w:t>WMC</w:t>
      </w:r>
      <w:r>
        <w:rPr>
          <w:rFonts w:ascii="Times New Roman" w:hAnsi="Times New Roman"/>
          <w:sz w:val="24"/>
          <w:szCs w:val="24"/>
        </w:rPr>
        <w:t xml:space="preserve"> groups</w:t>
      </w:r>
      <w:r w:rsidR="0045314A">
        <w:rPr>
          <w:rFonts w:ascii="Times New Roman" w:hAnsi="Times New Roman"/>
          <w:sz w:val="24"/>
          <w:szCs w:val="24"/>
        </w:rPr>
        <w:t xml:space="preserve"> (WMC</w:t>
      </w:r>
      <w:r w:rsidR="00F25850">
        <w:rPr>
          <w:rFonts w:ascii="Times New Roman" w:hAnsi="Times New Roman"/>
          <w:sz w:val="24"/>
          <w:szCs w:val="24"/>
        </w:rPr>
        <w:t xml:space="preserve"> group</w:t>
      </w:r>
      <w:r w:rsidR="0045314A">
        <w:rPr>
          <w:rFonts w:ascii="Times New Roman" w:hAnsi="Times New Roman"/>
          <w:sz w:val="24"/>
          <w:szCs w:val="24"/>
        </w:rPr>
        <w:t xml:space="preserve"> was determined by </w:t>
      </w:r>
      <w:proofErr w:type="spellStart"/>
      <w:r w:rsidR="0045314A">
        <w:rPr>
          <w:rFonts w:ascii="Times New Roman" w:hAnsi="Times New Roman"/>
          <w:sz w:val="24"/>
          <w:szCs w:val="24"/>
        </w:rPr>
        <w:t>Ospan</w:t>
      </w:r>
      <w:proofErr w:type="spellEnd"/>
      <w:r w:rsidR="0045314A">
        <w:rPr>
          <w:rFonts w:ascii="Times New Roman" w:hAnsi="Times New Roman"/>
          <w:sz w:val="24"/>
          <w:szCs w:val="24"/>
        </w:rPr>
        <w:t xml:space="preserve"> </w:t>
      </w:r>
      <w:r w:rsidR="00653B14">
        <w:rPr>
          <w:rFonts w:ascii="Times New Roman" w:hAnsi="Times New Roman"/>
          <w:sz w:val="24"/>
          <w:szCs w:val="24"/>
        </w:rPr>
        <w:t>quartiles</w:t>
      </w:r>
      <w:r w:rsidR="00F25850">
        <w:rPr>
          <w:rFonts w:ascii="Times New Roman" w:hAnsi="Times New Roman"/>
          <w:sz w:val="24"/>
          <w:szCs w:val="24"/>
        </w:rPr>
        <w:t xml:space="preserve"> [1</w:t>
      </w:r>
      <w:r w:rsidR="00F25850" w:rsidRPr="00F25850">
        <w:rPr>
          <w:rFonts w:ascii="Times New Roman" w:hAnsi="Times New Roman"/>
          <w:sz w:val="24"/>
          <w:szCs w:val="24"/>
          <w:vertAlign w:val="superscript"/>
        </w:rPr>
        <w:t>st</w:t>
      </w:r>
      <w:r w:rsidR="00F25850">
        <w:rPr>
          <w:rFonts w:ascii="Times New Roman" w:hAnsi="Times New Roman"/>
          <w:sz w:val="24"/>
          <w:szCs w:val="24"/>
        </w:rPr>
        <w:t xml:space="preserve"> </w:t>
      </w:r>
      <w:r w:rsidR="00AA697C">
        <w:rPr>
          <w:rFonts w:ascii="Times New Roman" w:hAnsi="Times New Roman"/>
          <w:sz w:val="24"/>
          <w:szCs w:val="24"/>
        </w:rPr>
        <w:t>quartile</w:t>
      </w:r>
      <w:r w:rsidR="00F25850">
        <w:rPr>
          <w:rFonts w:ascii="Times New Roman" w:hAnsi="Times New Roman"/>
          <w:sz w:val="24"/>
          <w:szCs w:val="24"/>
        </w:rPr>
        <w:t xml:space="preserve"> = low WMC, 4</w:t>
      </w:r>
      <w:r w:rsidR="00F25850" w:rsidRPr="00F25850">
        <w:rPr>
          <w:rFonts w:ascii="Times New Roman" w:hAnsi="Times New Roman"/>
          <w:sz w:val="24"/>
          <w:szCs w:val="24"/>
          <w:vertAlign w:val="superscript"/>
        </w:rPr>
        <w:t>th</w:t>
      </w:r>
      <w:r w:rsidR="00F25850">
        <w:rPr>
          <w:rFonts w:ascii="Times New Roman" w:hAnsi="Times New Roman"/>
          <w:sz w:val="24"/>
          <w:szCs w:val="24"/>
        </w:rPr>
        <w:t xml:space="preserve"> quartile = high WMC]</w:t>
      </w:r>
      <w:r w:rsidR="00653B14">
        <w:rPr>
          <w:rFonts w:ascii="Times New Roman" w:hAnsi="Times New Roman"/>
          <w:sz w:val="24"/>
          <w:szCs w:val="24"/>
        </w:rPr>
        <w:t xml:space="preserve"> </w:t>
      </w:r>
      <w:r w:rsidR="0045314A">
        <w:rPr>
          <w:rFonts w:ascii="Times New Roman" w:hAnsi="Times New Roman"/>
          <w:sz w:val="24"/>
          <w:szCs w:val="24"/>
        </w:rPr>
        <w:t xml:space="preserve">in Experiments 1 </w:t>
      </w:r>
      <w:r w:rsidR="00B841D4">
        <w:rPr>
          <w:rFonts w:ascii="Times New Roman" w:hAnsi="Times New Roman"/>
          <w:sz w:val="24"/>
          <w:szCs w:val="24"/>
        </w:rPr>
        <w:t xml:space="preserve">and </w:t>
      </w:r>
      <w:r w:rsidR="0045314A">
        <w:rPr>
          <w:rFonts w:ascii="Times New Roman" w:hAnsi="Times New Roman"/>
          <w:sz w:val="24"/>
          <w:szCs w:val="24"/>
        </w:rPr>
        <w:t>2 and by a composite of three complex span task</w:t>
      </w:r>
      <w:r w:rsidR="00E9621B">
        <w:rPr>
          <w:rFonts w:ascii="Times New Roman" w:hAnsi="Times New Roman"/>
          <w:sz w:val="24"/>
          <w:szCs w:val="24"/>
        </w:rPr>
        <w:t>s</w:t>
      </w:r>
      <w:r w:rsidR="0045314A">
        <w:rPr>
          <w:rFonts w:ascii="Times New Roman" w:hAnsi="Times New Roman"/>
          <w:sz w:val="24"/>
          <w:szCs w:val="24"/>
        </w:rPr>
        <w:t xml:space="preserve"> in Experiment 3)</w:t>
      </w:r>
      <w:r>
        <w:rPr>
          <w:rFonts w:ascii="Times New Roman" w:hAnsi="Times New Roman"/>
          <w:sz w:val="24"/>
          <w:szCs w:val="24"/>
        </w:rPr>
        <w:t xml:space="preserve"> differed in performance at the intermediate time points on incongruent trials while performing similarly on congruent trials.</w:t>
      </w:r>
      <w:r w:rsidR="00F25850">
        <w:rPr>
          <w:rFonts w:ascii="Times New Roman" w:hAnsi="Times New Roman"/>
          <w:sz w:val="24"/>
          <w:szCs w:val="24"/>
        </w:rPr>
        <w:t xml:space="preserve"> Because of the equivalence at the fastest and slowest RTs but WMC-related differences at</w:t>
      </w:r>
      <w:r w:rsidR="00582E6B">
        <w:rPr>
          <w:rFonts w:ascii="Times New Roman" w:hAnsi="Times New Roman"/>
          <w:sz w:val="24"/>
          <w:szCs w:val="24"/>
        </w:rPr>
        <w:t xml:space="preserve"> the</w:t>
      </w:r>
      <w:r w:rsidR="00F25850">
        <w:rPr>
          <w:rFonts w:ascii="Times New Roman" w:hAnsi="Times New Roman"/>
          <w:sz w:val="24"/>
          <w:szCs w:val="24"/>
        </w:rPr>
        <w:t xml:space="preserve"> intermediate time points, it appears that </w:t>
      </w:r>
      <w:r w:rsidR="00433191">
        <w:rPr>
          <w:rFonts w:ascii="Times New Roman" w:hAnsi="Times New Roman"/>
          <w:sz w:val="24"/>
          <w:szCs w:val="24"/>
        </w:rPr>
        <w:t>higher-WMC subjects</w:t>
      </w:r>
      <w:r>
        <w:rPr>
          <w:rFonts w:ascii="Times New Roman" w:hAnsi="Times New Roman"/>
          <w:sz w:val="24"/>
          <w:szCs w:val="24"/>
        </w:rPr>
        <w:t xml:space="preserve"> </w:t>
      </w:r>
      <w:r w:rsidR="00F25850">
        <w:rPr>
          <w:rFonts w:ascii="Times New Roman" w:hAnsi="Times New Roman"/>
          <w:sz w:val="24"/>
          <w:szCs w:val="24"/>
        </w:rPr>
        <w:t xml:space="preserve">were able to </w:t>
      </w:r>
      <w:r>
        <w:rPr>
          <w:rFonts w:ascii="Times New Roman" w:hAnsi="Times New Roman"/>
          <w:sz w:val="24"/>
          <w:szCs w:val="24"/>
        </w:rPr>
        <w:t xml:space="preserve">constrain their focus </w:t>
      </w:r>
      <w:r w:rsidR="00F25850">
        <w:rPr>
          <w:rFonts w:ascii="Times New Roman" w:hAnsi="Times New Roman"/>
          <w:sz w:val="24"/>
          <w:szCs w:val="24"/>
        </w:rPr>
        <w:t xml:space="preserve">to the target more quickly than </w:t>
      </w:r>
      <w:r w:rsidR="00433191">
        <w:rPr>
          <w:rFonts w:ascii="Times New Roman" w:hAnsi="Times New Roman"/>
          <w:sz w:val="24"/>
          <w:szCs w:val="24"/>
        </w:rPr>
        <w:t>lower-WMC subjects</w:t>
      </w:r>
      <w:r w:rsidR="00582E6B">
        <w:rPr>
          <w:rFonts w:ascii="Times New Roman" w:hAnsi="Times New Roman"/>
          <w:sz w:val="24"/>
          <w:szCs w:val="24"/>
        </w:rPr>
        <w:t>. This allowed higher-WMC subjects</w:t>
      </w:r>
      <w:r w:rsidR="00F25850">
        <w:rPr>
          <w:rFonts w:ascii="Times New Roman" w:hAnsi="Times New Roman"/>
          <w:sz w:val="24"/>
          <w:szCs w:val="24"/>
        </w:rPr>
        <w:t xml:space="preserve"> </w:t>
      </w:r>
      <w:r>
        <w:rPr>
          <w:rFonts w:ascii="Times New Roman" w:hAnsi="Times New Roman"/>
          <w:sz w:val="24"/>
          <w:szCs w:val="24"/>
        </w:rPr>
        <w:t xml:space="preserve">to avoid accumulating </w:t>
      </w:r>
      <w:r w:rsidR="00522CD4">
        <w:rPr>
          <w:rFonts w:ascii="Times New Roman" w:hAnsi="Times New Roman"/>
          <w:sz w:val="24"/>
          <w:szCs w:val="24"/>
        </w:rPr>
        <w:t xml:space="preserve">deleterious </w:t>
      </w:r>
      <w:r>
        <w:rPr>
          <w:rFonts w:ascii="Times New Roman" w:hAnsi="Times New Roman"/>
          <w:sz w:val="24"/>
          <w:szCs w:val="24"/>
        </w:rPr>
        <w:t xml:space="preserve">distractor information </w:t>
      </w:r>
      <w:r w:rsidR="00582E6B">
        <w:rPr>
          <w:rFonts w:ascii="Times New Roman" w:hAnsi="Times New Roman"/>
          <w:sz w:val="24"/>
          <w:szCs w:val="24"/>
        </w:rPr>
        <w:t xml:space="preserve">as </w:t>
      </w:r>
      <w:r w:rsidR="00522CD4">
        <w:rPr>
          <w:rFonts w:ascii="Times New Roman" w:hAnsi="Times New Roman"/>
          <w:sz w:val="24"/>
          <w:szCs w:val="24"/>
        </w:rPr>
        <w:t xml:space="preserve">quickly as </w:t>
      </w:r>
      <w:r w:rsidR="00433191">
        <w:rPr>
          <w:rFonts w:ascii="Times New Roman" w:hAnsi="Times New Roman"/>
          <w:sz w:val="24"/>
          <w:szCs w:val="24"/>
        </w:rPr>
        <w:t>lower-WMC subjects</w:t>
      </w:r>
      <w:r w:rsidR="00CB4252">
        <w:rPr>
          <w:rFonts w:ascii="Times New Roman" w:hAnsi="Times New Roman"/>
          <w:sz w:val="24"/>
          <w:szCs w:val="24"/>
        </w:rPr>
        <w:t xml:space="preserve"> (see Figure </w:t>
      </w:r>
      <w:r w:rsidR="00F6080E">
        <w:rPr>
          <w:rFonts w:ascii="Times New Roman" w:hAnsi="Times New Roman"/>
          <w:sz w:val="24"/>
          <w:szCs w:val="24"/>
        </w:rPr>
        <w:t>3</w:t>
      </w:r>
      <w:r w:rsidR="00CB4252">
        <w:rPr>
          <w:rFonts w:ascii="Times New Roman" w:hAnsi="Times New Roman"/>
          <w:sz w:val="24"/>
          <w:szCs w:val="24"/>
        </w:rPr>
        <w:t>)</w:t>
      </w:r>
      <w:r>
        <w:rPr>
          <w:rFonts w:ascii="Times New Roman" w:hAnsi="Times New Roman"/>
          <w:sz w:val="24"/>
          <w:szCs w:val="24"/>
        </w:rPr>
        <w:t>.</w:t>
      </w:r>
      <w:r w:rsidR="00B54A55">
        <w:rPr>
          <w:rFonts w:ascii="Times New Roman" w:hAnsi="Times New Roman"/>
          <w:sz w:val="24"/>
          <w:szCs w:val="24"/>
        </w:rPr>
        <w:t xml:space="preserve"> </w:t>
      </w:r>
      <w:proofErr w:type="spellStart"/>
      <w:r w:rsidR="00B77BA9">
        <w:rPr>
          <w:rFonts w:ascii="Times New Roman" w:hAnsi="Times New Roman"/>
          <w:sz w:val="24"/>
          <w:szCs w:val="24"/>
        </w:rPr>
        <w:t>Heitz</w:t>
      </w:r>
      <w:proofErr w:type="spellEnd"/>
      <w:r w:rsidR="00B77BA9">
        <w:rPr>
          <w:rFonts w:ascii="Times New Roman" w:hAnsi="Times New Roman"/>
          <w:sz w:val="24"/>
          <w:szCs w:val="24"/>
        </w:rPr>
        <w:t xml:space="preserve"> and Engle did not find</w:t>
      </w:r>
      <w:r w:rsidR="00670E13">
        <w:rPr>
          <w:rFonts w:ascii="Times New Roman" w:hAnsi="Times New Roman"/>
          <w:sz w:val="24"/>
          <w:szCs w:val="24"/>
        </w:rPr>
        <w:t xml:space="preserve"> overall</w:t>
      </w:r>
      <w:r w:rsidR="00B54A55">
        <w:rPr>
          <w:rFonts w:ascii="Times New Roman" w:hAnsi="Times New Roman"/>
          <w:sz w:val="24"/>
          <w:szCs w:val="24"/>
        </w:rPr>
        <w:t xml:space="preserve"> (irrespective of time course)</w:t>
      </w:r>
      <w:r w:rsidR="00B77BA9">
        <w:rPr>
          <w:rFonts w:ascii="Times New Roman" w:hAnsi="Times New Roman"/>
          <w:sz w:val="24"/>
          <w:szCs w:val="24"/>
        </w:rPr>
        <w:t xml:space="preserve"> WMC-related differences in </w:t>
      </w:r>
      <w:r w:rsidR="00411117">
        <w:rPr>
          <w:rFonts w:ascii="Times New Roman" w:hAnsi="Times New Roman"/>
          <w:sz w:val="24"/>
          <w:szCs w:val="24"/>
        </w:rPr>
        <w:t>f</w:t>
      </w:r>
      <w:r w:rsidR="00B77BA9">
        <w:rPr>
          <w:rFonts w:ascii="Times New Roman" w:hAnsi="Times New Roman"/>
          <w:sz w:val="24"/>
          <w:szCs w:val="24"/>
        </w:rPr>
        <w:t xml:space="preserve">lanker interference (in RTs or errors). The differences reported </w:t>
      </w:r>
      <w:r w:rsidR="00B77BA9">
        <w:rPr>
          <w:rFonts w:ascii="Times New Roman" w:hAnsi="Times New Roman"/>
          <w:sz w:val="24"/>
          <w:szCs w:val="24"/>
        </w:rPr>
        <w:lastRenderedPageBreak/>
        <w:t xml:space="preserve">were </w:t>
      </w:r>
      <w:r w:rsidR="00670E13">
        <w:rPr>
          <w:rFonts w:ascii="Times New Roman" w:hAnsi="Times New Roman"/>
          <w:sz w:val="24"/>
          <w:szCs w:val="24"/>
        </w:rPr>
        <w:t>on accuracy</w:t>
      </w:r>
      <w:r w:rsidR="007B4F96">
        <w:rPr>
          <w:rFonts w:ascii="Times New Roman" w:hAnsi="Times New Roman"/>
          <w:sz w:val="24"/>
          <w:szCs w:val="24"/>
        </w:rPr>
        <w:t>,</w:t>
      </w:r>
      <w:r w:rsidR="00670E13">
        <w:rPr>
          <w:rFonts w:ascii="Times New Roman" w:hAnsi="Times New Roman"/>
          <w:sz w:val="24"/>
          <w:szCs w:val="24"/>
        </w:rPr>
        <w:t xml:space="preserve"> conditional on RT when responding to a deadline</w:t>
      </w:r>
      <w:r w:rsidR="00B77BA9">
        <w:rPr>
          <w:rFonts w:ascii="Times New Roman" w:hAnsi="Times New Roman"/>
          <w:sz w:val="24"/>
          <w:szCs w:val="24"/>
        </w:rPr>
        <w:t xml:space="preserve">. If no effort was made to examine the time-course, the conclusion that flanker task performance is not related to WMC would have been supported by the data. </w:t>
      </w:r>
      <w:r w:rsidR="00670E13">
        <w:rPr>
          <w:rFonts w:ascii="Times New Roman" w:hAnsi="Times New Roman"/>
          <w:sz w:val="24"/>
          <w:szCs w:val="24"/>
        </w:rPr>
        <w:t xml:space="preserve">However, </w:t>
      </w:r>
      <w:r w:rsidR="00B77BA9">
        <w:rPr>
          <w:rFonts w:ascii="Times New Roman" w:hAnsi="Times New Roman"/>
          <w:sz w:val="24"/>
          <w:szCs w:val="24"/>
        </w:rPr>
        <w:t>WMC-related</w:t>
      </w:r>
      <w:r w:rsidR="00670E13">
        <w:rPr>
          <w:rFonts w:ascii="Times New Roman" w:hAnsi="Times New Roman"/>
          <w:sz w:val="24"/>
          <w:szCs w:val="24"/>
        </w:rPr>
        <w:t xml:space="preserve"> overall</w:t>
      </w:r>
      <w:r w:rsidR="00B77BA9">
        <w:rPr>
          <w:rFonts w:ascii="Times New Roman" w:hAnsi="Times New Roman"/>
          <w:sz w:val="24"/>
          <w:szCs w:val="24"/>
        </w:rPr>
        <w:t xml:space="preserve"> differences have been</w:t>
      </w:r>
      <w:r w:rsidR="00670E13">
        <w:rPr>
          <w:rFonts w:ascii="Times New Roman" w:hAnsi="Times New Roman"/>
          <w:sz w:val="24"/>
          <w:szCs w:val="24"/>
        </w:rPr>
        <w:t xml:space="preserve"> found</w:t>
      </w:r>
      <w:r w:rsidR="00B77BA9">
        <w:rPr>
          <w:rFonts w:ascii="Times New Roman" w:hAnsi="Times New Roman"/>
          <w:sz w:val="24"/>
          <w:szCs w:val="24"/>
        </w:rPr>
        <w:t xml:space="preserve"> in the flanker task</w:t>
      </w:r>
      <w:r w:rsidR="00670E13">
        <w:rPr>
          <w:rFonts w:ascii="Times New Roman" w:hAnsi="Times New Roman"/>
          <w:sz w:val="24"/>
          <w:szCs w:val="24"/>
        </w:rPr>
        <w:t xml:space="preserve"> interference</w:t>
      </w:r>
      <w:r w:rsidR="00CB4252">
        <w:rPr>
          <w:rFonts w:ascii="Times New Roman" w:hAnsi="Times New Roman"/>
          <w:sz w:val="24"/>
          <w:szCs w:val="24"/>
        </w:rPr>
        <w:t xml:space="preserve"> using other variant</w:t>
      </w:r>
      <w:r w:rsidR="007C705A">
        <w:rPr>
          <w:rFonts w:ascii="Times New Roman" w:hAnsi="Times New Roman"/>
          <w:sz w:val="24"/>
          <w:szCs w:val="24"/>
        </w:rPr>
        <w:t>s</w:t>
      </w:r>
      <w:r w:rsidR="00CB4252">
        <w:rPr>
          <w:rFonts w:ascii="Times New Roman" w:hAnsi="Times New Roman"/>
          <w:sz w:val="24"/>
          <w:szCs w:val="24"/>
        </w:rPr>
        <w:t xml:space="preserve"> of the task (</w:t>
      </w:r>
      <w:proofErr w:type="spellStart"/>
      <w:r w:rsidR="00CB4252">
        <w:rPr>
          <w:rFonts w:ascii="Times New Roman" w:hAnsi="Times New Roman"/>
          <w:sz w:val="24"/>
          <w:szCs w:val="24"/>
        </w:rPr>
        <w:t>Redick</w:t>
      </w:r>
      <w:proofErr w:type="spellEnd"/>
      <w:r w:rsidR="00CB4252">
        <w:rPr>
          <w:rFonts w:ascii="Times New Roman" w:hAnsi="Times New Roman"/>
          <w:sz w:val="24"/>
          <w:szCs w:val="24"/>
        </w:rPr>
        <w:t xml:space="preserve"> &amp; Engle, 2006; </w:t>
      </w:r>
      <w:proofErr w:type="spellStart"/>
      <w:r w:rsidR="00CB4252">
        <w:rPr>
          <w:rFonts w:ascii="Times New Roman" w:hAnsi="Times New Roman"/>
          <w:sz w:val="24"/>
          <w:szCs w:val="24"/>
        </w:rPr>
        <w:t>Shipstead</w:t>
      </w:r>
      <w:proofErr w:type="spellEnd"/>
      <w:r w:rsidR="00CB4252">
        <w:rPr>
          <w:rFonts w:ascii="Times New Roman" w:hAnsi="Times New Roman"/>
          <w:sz w:val="24"/>
          <w:szCs w:val="24"/>
        </w:rPr>
        <w:t xml:space="preserve">, Harrison, &amp; Engle, 2012; </w:t>
      </w:r>
      <w:proofErr w:type="spellStart"/>
      <w:r w:rsidR="00CB4252">
        <w:rPr>
          <w:rFonts w:ascii="Times New Roman" w:hAnsi="Times New Roman"/>
          <w:sz w:val="24"/>
          <w:szCs w:val="24"/>
        </w:rPr>
        <w:t>Unsworth</w:t>
      </w:r>
      <w:proofErr w:type="spellEnd"/>
      <w:r w:rsidR="00CB4252">
        <w:rPr>
          <w:rFonts w:ascii="Times New Roman" w:hAnsi="Times New Roman"/>
          <w:sz w:val="24"/>
          <w:szCs w:val="24"/>
        </w:rPr>
        <w:t xml:space="preserve"> &amp; Spillers, 2010)</w:t>
      </w:r>
      <w:r w:rsidR="00B77BA9">
        <w:rPr>
          <w:rFonts w:ascii="Times New Roman" w:hAnsi="Times New Roman"/>
          <w:sz w:val="24"/>
          <w:szCs w:val="24"/>
        </w:rPr>
        <w:t>.</w:t>
      </w:r>
      <w:r w:rsidR="00670E13">
        <w:rPr>
          <w:rFonts w:ascii="Times New Roman" w:hAnsi="Times New Roman"/>
          <w:sz w:val="24"/>
          <w:szCs w:val="24"/>
        </w:rPr>
        <w:t xml:space="preserve"> </w:t>
      </w:r>
    </w:p>
    <w:p w:rsidR="00E05A45" w:rsidRDefault="00060F0A" w:rsidP="005F5FF3">
      <w:pPr>
        <w:spacing w:after="0" w:line="480" w:lineRule="auto"/>
        <w:rPr>
          <w:rFonts w:ascii="Times New Roman" w:hAnsi="Times New Roman"/>
          <w:i/>
          <w:sz w:val="24"/>
          <w:szCs w:val="24"/>
        </w:rPr>
      </w:pPr>
      <w:r w:rsidRPr="00E05A45">
        <w:rPr>
          <w:rFonts w:ascii="Times New Roman" w:hAnsi="Times New Roman"/>
          <w:b/>
          <w:sz w:val="24"/>
          <w:szCs w:val="24"/>
        </w:rPr>
        <w:t>Simon</w:t>
      </w:r>
      <w:r>
        <w:rPr>
          <w:rFonts w:ascii="Times New Roman" w:hAnsi="Times New Roman"/>
          <w:i/>
          <w:sz w:val="24"/>
          <w:szCs w:val="24"/>
        </w:rPr>
        <w:t xml:space="preserve"> </w:t>
      </w:r>
    </w:p>
    <w:p w:rsidR="00060F0A" w:rsidRDefault="00060F0A" w:rsidP="00E05A45">
      <w:pPr>
        <w:spacing w:after="0" w:line="480" w:lineRule="auto"/>
        <w:ind w:firstLine="720"/>
        <w:rPr>
          <w:rFonts w:ascii="Times New Roman" w:hAnsi="Times New Roman"/>
          <w:sz w:val="24"/>
          <w:szCs w:val="24"/>
        </w:rPr>
      </w:pPr>
      <w:r>
        <w:rPr>
          <w:rFonts w:ascii="Times New Roman" w:hAnsi="Times New Roman"/>
          <w:sz w:val="24"/>
          <w:szCs w:val="24"/>
        </w:rPr>
        <w:t>Simon and Small (1969) produced the Simon effect by presenting subjects with tones to either the left or right ear. The tone</w:t>
      </w:r>
      <w:r w:rsidR="00B54A55">
        <w:rPr>
          <w:rFonts w:ascii="Times New Roman" w:hAnsi="Times New Roman"/>
          <w:sz w:val="24"/>
          <w:szCs w:val="24"/>
        </w:rPr>
        <w:t>s</w:t>
      </w:r>
      <w:r>
        <w:rPr>
          <w:rFonts w:ascii="Times New Roman" w:hAnsi="Times New Roman"/>
          <w:sz w:val="24"/>
          <w:szCs w:val="24"/>
        </w:rPr>
        <w:t xml:space="preserve"> varied in pitch. Specific tones required </w:t>
      </w:r>
      <w:r w:rsidR="00DD5B66">
        <w:rPr>
          <w:rFonts w:ascii="Times New Roman" w:hAnsi="Times New Roman"/>
          <w:sz w:val="24"/>
          <w:szCs w:val="24"/>
        </w:rPr>
        <w:t xml:space="preserve">a </w:t>
      </w:r>
      <w:r>
        <w:rPr>
          <w:rFonts w:ascii="Times New Roman" w:hAnsi="Times New Roman"/>
          <w:sz w:val="24"/>
          <w:szCs w:val="24"/>
        </w:rPr>
        <w:t>response</w:t>
      </w:r>
      <w:r w:rsidR="00DD5B66">
        <w:rPr>
          <w:rFonts w:ascii="Times New Roman" w:hAnsi="Times New Roman"/>
          <w:sz w:val="24"/>
          <w:szCs w:val="24"/>
        </w:rPr>
        <w:t xml:space="preserve"> key to be pressed by either the right or left hand (e.g., a high tone required a key to be pressed with the left hand vs. a lo</w:t>
      </w:r>
      <w:r w:rsidR="007B4F96">
        <w:rPr>
          <w:rFonts w:ascii="Times New Roman" w:hAnsi="Times New Roman"/>
          <w:sz w:val="24"/>
          <w:szCs w:val="24"/>
        </w:rPr>
        <w:t>w</w:t>
      </w:r>
      <w:r w:rsidR="00DD5B66">
        <w:rPr>
          <w:rFonts w:ascii="Times New Roman" w:hAnsi="Times New Roman"/>
          <w:sz w:val="24"/>
          <w:szCs w:val="24"/>
        </w:rPr>
        <w:t xml:space="preserve"> tone required a key to be pressed with the right hand)</w:t>
      </w:r>
      <w:r>
        <w:rPr>
          <w:rFonts w:ascii="Times New Roman" w:hAnsi="Times New Roman"/>
          <w:sz w:val="24"/>
          <w:szCs w:val="24"/>
        </w:rPr>
        <w:t xml:space="preserve">. </w:t>
      </w:r>
      <w:r w:rsidR="00E004C2">
        <w:rPr>
          <w:rFonts w:ascii="Times New Roman" w:hAnsi="Times New Roman"/>
          <w:sz w:val="24"/>
          <w:szCs w:val="24"/>
        </w:rPr>
        <w:t>Simon and Small found that subjects were slower to respond when the tone was presented in the ear on the opposite side of the body</w:t>
      </w:r>
      <w:r w:rsidR="00B51865">
        <w:rPr>
          <w:rFonts w:ascii="Times New Roman" w:hAnsi="Times New Roman"/>
          <w:sz w:val="24"/>
          <w:szCs w:val="24"/>
        </w:rPr>
        <w:t xml:space="preserve"> from</w:t>
      </w:r>
      <w:r w:rsidR="00E004C2">
        <w:rPr>
          <w:rFonts w:ascii="Times New Roman" w:hAnsi="Times New Roman"/>
          <w:sz w:val="24"/>
          <w:szCs w:val="24"/>
        </w:rPr>
        <w:t xml:space="preserve"> the </w:t>
      </w:r>
      <w:r w:rsidR="00533AE7">
        <w:rPr>
          <w:rFonts w:ascii="Times New Roman" w:hAnsi="Times New Roman"/>
          <w:sz w:val="24"/>
          <w:szCs w:val="24"/>
        </w:rPr>
        <w:t>hand needed for the response</w:t>
      </w:r>
      <w:r w:rsidR="00E004C2">
        <w:rPr>
          <w:rFonts w:ascii="Times New Roman" w:hAnsi="Times New Roman"/>
          <w:sz w:val="24"/>
          <w:szCs w:val="24"/>
        </w:rPr>
        <w:t xml:space="preserve"> </w:t>
      </w:r>
      <w:r w:rsidR="00B54A55">
        <w:rPr>
          <w:rFonts w:ascii="Times New Roman" w:hAnsi="Times New Roman"/>
          <w:sz w:val="24"/>
          <w:szCs w:val="24"/>
        </w:rPr>
        <w:t>(</w:t>
      </w:r>
      <w:r w:rsidR="00E004C2">
        <w:rPr>
          <w:rFonts w:ascii="Times New Roman" w:hAnsi="Times New Roman"/>
          <w:sz w:val="24"/>
          <w:szCs w:val="24"/>
        </w:rPr>
        <w:t>compared to when the tone was presented in the ear on the same side as the response hand</w:t>
      </w:r>
      <w:r w:rsidR="00B54A55">
        <w:rPr>
          <w:rFonts w:ascii="Times New Roman" w:hAnsi="Times New Roman"/>
          <w:sz w:val="24"/>
          <w:szCs w:val="24"/>
        </w:rPr>
        <w:t>)</w:t>
      </w:r>
      <w:r w:rsidR="00925738">
        <w:rPr>
          <w:rFonts w:ascii="Times New Roman" w:hAnsi="Times New Roman"/>
          <w:sz w:val="24"/>
          <w:szCs w:val="24"/>
        </w:rPr>
        <w:t xml:space="preserve">. </w:t>
      </w:r>
      <w:r w:rsidR="00E004C2">
        <w:rPr>
          <w:rFonts w:ascii="Times New Roman" w:hAnsi="Times New Roman"/>
          <w:sz w:val="24"/>
          <w:szCs w:val="24"/>
        </w:rPr>
        <w:t xml:space="preserve">The </w:t>
      </w:r>
      <w:r w:rsidR="00533AE7">
        <w:rPr>
          <w:rFonts w:ascii="Times New Roman" w:hAnsi="Times New Roman"/>
          <w:sz w:val="24"/>
          <w:szCs w:val="24"/>
        </w:rPr>
        <w:t xml:space="preserve">congruency </w:t>
      </w:r>
      <w:r w:rsidR="00E004C2">
        <w:rPr>
          <w:rFonts w:ascii="Times New Roman" w:hAnsi="Times New Roman"/>
          <w:sz w:val="24"/>
          <w:szCs w:val="24"/>
        </w:rPr>
        <w:t xml:space="preserve">between the task-irrelevant </w:t>
      </w:r>
      <w:r w:rsidR="009255D8">
        <w:rPr>
          <w:rFonts w:ascii="Times New Roman" w:hAnsi="Times New Roman"/>
          <w:sz w:val="24"/>
          <w:szCs w:val="24"/>
        </w:rPr>
        <w:t>stimulus location</w:t>
      </w:r>
      <w:r w:rsidR="00E004C2">
        <w:rPr>
          <w:rFonts w:ascii="Times New Roman" w:hAnsi="Times New Roman"/>
          <w:sz w:val="24"/>
          <w:szCs w:val="24"/>
        </w:rPr>
        <w:t xml:space="preserve"> (i.e., the left or right ear) and the response location (i.e., left or right key press) impacted performance.</w:t>
      </w:r>
      <w:r w:rsidR="00CA64E5">
        <w:rPr>
          <w:rFonts w:ascii="Times New Roman" w:hAnsi="Times New Roman"/>
          <w:sz w:val="24"/>
          <w:szCs w:val="24"/>
        </w:rPr>
        <w:t xml:space="preserve"> </w:t>
      </w:r>
      <w:r w:rsidR="00B54A55">
        <w:rPr>
          <w:rFonts w:ascii="Times New Roman" w:hAnsi="Times New Roman"/>
          <w:sz w:val="24"/>
          <w:szCs w:val="24"/>
        </w:rPr>
        <w:t>That is, s</w:t>
      </w:r>
      <w:r w:rsidR="00533AE7">
        <w:rPr>
          <w:rFonts w:ascii="Times New Roman" w:hAnsi="Times New Roman"/>
          <w:sz w:val="24"/>
          <w:szCs w:val="24"/>
        </w:rPr>
        <w:t xml:space="preserve">ubjects </w:t>
      </w:r>
      <w:r w:rsidR="007C705A">
        <w:rPr>
          <w:rFonts w:ascii="Times New Roman" w:hAnsi="Times New Roman"/>
          <w:sz w:val="24"/>
          <w:szCs w:val="24"/>
        </w:rPr>
        <w:t xml:space="preserve">were </w:t>
      </w:r>
      <w:r w:rsidR="00533AE7">
        <w:rPr>
          <w:rFonts w:ascii="Times New Roman" w:hAnsi="Times New Roman"/>
          <w:sz w:val="24"/>
          <w:szCs w:val="24"/>
        </w:rPr>
        <w:t xml:space="preserve">faster when the </w:t>
      </w:r>
      <w:r w:rsidR="009255D8">
        <w:rPr>
          <w:rFonts w:ascii="Times New Roman" w:hAnsi="Times New Roman"/>
          <w:sz w:val="24"/>
          <w:szCs w:val="24"/>
        </w:rPr>
        <w:t>stimulus location</w:t>
      </w:r>
      <w:r w:rsidR="00533AE7">
        <w:rPr>
          <w:rFonts w:ascii="Times New Roman" w:hAnsi="Times New Roman"/>
          <w:sz w:val="24"/>
          <w:szCs w:val="24"/>
        </w:rPr>
        <w:t xml:space="preserve"> </w:t>
      </w:r>
      <w:r w:rsidR="007B4F96">
        <w:rPr>
          <w:rFonts w:ascii="Times New Roman" w:hAnsi="Times New Roman"/>
          <w:sz w:val="24"/>
          <w:szCs w:val="24"/>
        </w:rPr>
        <w:t xml:space="preserve">was </w:t>
      </w:r>
      <w:r w:rsidR="00533AE7">
        <w:rPr>
          <w:rFonts w:ascii="Times New Roman" w:hAnsi="Times New Roman"/>
          <w:sz w:val="24"/>
          <w:szCs w:val="24"/>
        </w:rPr>
        <w:t xml:space="preserve">congruent with the </w:t>
      </w:r>
      <w:r w:rsidR="009255D8">
        <w:rPr>
          <w:rFonts w:ascii="Times New Roman" w:hAnsi="Times New Roman"/>
          <w:sz w:val="24"/>
          <w:szCs w:val="24"/>
        </w:rPr>
        <w:t>response location</w:t>
      </w:r>
      <w:r w:rsidR="00533AE7">
        <w:rPr>
          <w:rFonts w:ascii="Times New Roman" w:hAnsi="Times New Roman"/>
          <w:sz w:val="24"/>
          <w:szCs w:val="24"/>
        </w:rPr>
        <w:t xml:space="preserve"> than when the </w:t>
      </w:r>
      <w:r w:rsidR="009255D8">
        <w:rPr>
          <w:rFonts w:ascii="Times New Roman" w:hAnsi="Times New Roman"/>
          <w:sz w:val="24"/>
          <w:szCs w:val="24"/>
        </w:rPr>
        <w:t>stimulus location</w:t>
      </w:r>
      <w:r w:rsidR="00533AE7">
        <w:rPr>
          <w:rFonts w:ascii="Times New Roman" w:hAnsi="Times New Roman"/>
          <w:sz w:val="24"/>
          <w:szCs w:val="24"/>
        </w:rPr>
        <w:t xml:space="preserve"> </w:t>
      </w:r>
      <w:r w:rsidR="007B4F96">
        <w:rPr>
          <w:rFonts w:ascii="Times New Roman" w:hAnsi="Times New Roman"/>
          <w:sz w:val="24"/>
          <w:szCs w:val="24"/>
        </w:rPr>
        <w:t xml:space="preserve">was </w:t>
      </w:r>
      <w:r w:rsidR="00533AE7">
        <w:rPr>
          <w:rFonts w:ascii="Times New Roman" w:hAnsi="Times New Roman"/>
          <w:sz w:val="24"/>
          <w:szCs w:val="24"/>
        </w:rPr>
        <w:t>incongruent with the response.</w:t>
      </w:r>
      <w:r w:rsidR="00CA64E5">
        <w:rPr>
          <w:rFonts w:ascii="Times New Roman" w:hAnsi="Times New Roman"/>
          <w:sz w:val="24"/>
          <w:szCs w:val="24"/>
        </w:rPr>
        <w:t xml:space="preserve"> Most commonly, the difference in RT between incongruent and congruent trials is labeled the Simon effect</w:t>
      </w:r>
      <w:r w:rsidR="00925738">
        <w:rPr>
          <w:rFonts w:ascii="Times New Roman" w:hAnsi="Times New Roman"/>
          <w:sz w:val="24"/>
          <w:szCs w:val="24"/>
        </w:rPr>
        <w:t xml:space="preserve">. </w:t>
      </w:r>
      <w:r>
        <w:rPr>
          <w:rFonts w:ascii="Times New Roman" w:hAnsi="Times New Roman"/>
          <w:sz w:val="24"/>
          <w:szCs w:val="24"/>
        </w:rPr>
        <w:t xml:space="preserve">Older adults, a population with lower WMC (Bopp &amp; </w:t>
      </w:r>
      <w:proofErr w:type="spellStart"/>
      <w:r>
        <w:rPr>
          <w:rFonts w:ascii="Times New Roman" w:hAnsi="Times New Roman"/>
          <w:sz w:val="24"/>
          <w:szCs w:val="24"/>
        </w:rPr>
        <w:t>Verhaeghen</w:t>
      </w:r>
      <w:proofErr w:type="spellEnd"/>
      <w:r>
        <w:rPr>
          <w:rFonts w:ascii="Times New Roman" w:hAnsi="Times New Roman"/>
          <w:sz w:val="24"/>
          <w:szCs w:val="24"/>
        </w:rPr>
        <w:t xml:space="preserve">, 2005), show a greater Simon effect than younger adults (for a review see Proctor, Vu, &amp; Pick, 2005), and bilinguals, a population who are proficient in tasks that present conflicting stimulus dimensions (Bialystok &amp; </w:t>
      </w:r>
      <w:proofErr w:type="spellStart"/>
      <w:r>
        <w:rPr>
          <w:rFonts w:ascii="Times New Roman" w:hAnsi="Times New Roman"/>
          <w:sz w:val="24"/>
          <w:szCs w:val="24"/>
        </w:rPr>
        <w:t>Craik</w:t>
      </w:r>
      <w:proofErr w:type="spellEnd"/>
      <w:r>
        <w:rPr>
          <w:rFonts w:ascii="Times New Roman" w:hAnsi="Times New Roman"/>
          <w:sz w:val="24"/>
          <w:szCs w:val="24"/>
        </w:rPr>
        <w:t xml:space="preserve">, 2009), show smaller Simon effects than do monolinguals (Bialystok &amp; </w:t>
      </w:r>
      <w:proofErr w:type="spellStart"/>
      <w:r>
        <w:rPr>
          <w:rFonts w:ascii="Times New Roman" w:hAnsi="Times New Roman"/>
          <w:sz w:val="24"/>
          <w:szCs w:val="24"/>
        </w:rPr>
        <w:t>Craik</w:t>
      </w:r>
      <w:proofErr w:type="spellEnd"/>
      <w:r>
        <w:rPr>
          <w:rFonts w:ascii="Times New Roman" w:hAnsi="Times New Roman"/>
          <w:sz w:val="24"/>
          <w:szCs w:val="24"/>
        </w:rPr>
        <w:t xml:space="preserve">, 2004; Bialystok, 2006). From this, we may expect WMC to be related to the resolution or </w:t>
      </w:r>
      <w:r>
        <w:rPr>
          <w:rFonts w:ascii="Times New Roman" w:hAnsi="Times New Roman"/>
          <w:sz w:val="24"/>
          <w:szCs w:val="24"/>
        </w:rPr>
        <w:lastRenderedPageBreak/>
        <w:t xml:space="preserve">avoidance of this type of conflict, </w:t>
      </w:r>
      <w:r w:rsidR="00791CB2">
        <w:rPr>
          <w:rFonts w:ascii="Times New Roman" w:hAnsi="Times New Roman"/>
          <w:sz w:val="24"/>
          <w:szCs w:val="24"/>
        </w:rPr>
        <w:t>I am aware of no findings of WMC-related individual differences in Simon effects</w:t>
      </w:r>
      <w:r>
        <w:rPr>
          <w:rFonts w:ascii="Times New Roman" w:hAnsi="Times New Roman"/>
          <w:sz w:val="24"/>
          <w:szCs w:val="24"/>
        </w:rPr>
        <w:t>.</w:t>
      </w:r>
    </w:p>
    <w:p w:rsidR="00791CB2" w:rsidRDefault="00060F0A" w:rsidP="00E004C2">
      <w:pPr>
        <w:spacing w:after="0" w:line="480" w:lineRule="auto"/>
        <w:ind w:firstLine="720"/>
        <w:rPr>
          <w:rFonts w:ascii="Times New Roman" w:hAnsi="Times New Roman"/>
          <w:sz w:val="24"/>
          <w:szCs w:val="24"/>
        </w:rPr>
      </w:pPr>
      <w:proofErr w:type="spellStart"/>
      <w:r>
        <w:rPr>
          <w:rFonts w:ascii="Times New Roman" w:hAnsi="Times New Roman"/>
          <w:sz w:val="24"/>
          <w:szCs w:val="24"/>
        </w:rPr>
        <w:t>Keye</w:t>
      </w:r>
      <w:proofErr w:type="spellEnd"/>
      <w:r>
        <w:rPr>
          <w:rFonts w:ascii="Times New Roman" w:hAnsi="Times New Roman"/>
          <w:sz w:val="24"/>
          <w:szCs w:val="24"/>
        </w:rPr>
        <w:t xml:space="preserve">, Wilhelm, </w:t>
      </w:r>
      <w:proofErr w:type="spellStart"/>
      <w:r>
        <w:rPr>
          <w:rFonts w:ascii="Times New Roman" w:hAnsi="Times New Roman"/>
          <w:sz w:val="24"/>
          <w:szCs w:val="24"/>
        </w:rPr>
        <w:t>Oberauer</w:t>
      </w:r>
      <w:proofErr w:type="spellEnd"/>
      <w:r>
        <w:rPr>
          <w:rFonts w:ascii="Times New Roman" w:hAnsi="Times New Roman"/>
          <w:sz w:val="24"/>
          <w:szCs w:val="24"/>
        </w:rPr>
        <w:t xml:space="preserve">, &amp; van </w:t>
      </w:r>
      <w:proofErr w:type="spellStart"/>
      <w:r>
        <w:rPr>
          <w:rFonts w:ascii="Times New Roman" w:hAnsi="Times New Roman"/>
          <w:sz w:val="24"/>
          <w:szCs w:val="24"/>
        </w:rPr>
        <w:t>Ravenzwaaij</w:t>
      </w:r>
      <w:proofErr w:type="spellEnd"/>
      <w:r>
        <w:rPr>
          <w:rFonts w:ascii="Times New Roman" w:hAnsi="Times New Roman"/>
          <w:sz w:val="24"/>
          <w:szCs w:val="24"/>
        </w:rPr>
        <w:t xml:space="preserve"> (2009) measured the WMC of 150 subjects (with two complex span tasks and a memory updating task) and had </w:t>
      </w:r>
      <w:r w:rsidR="00BA1284">
        <w:rPr>
          <w:rFonts w:ascii="Times New Roman" w:hAnsi="Times New Roman"/>
          <w:sz w:val="24"/>
          <w:szCs w:val="24"/>
        </w:rPr>
        <w:t xml:space="preserve">these subjects </w:t>
      </w:r>
      <w:r>
        <w:rPr>
          <w:rFonts w:ascii="Times New Roman" w:hAnsi="Times New Roman"/>
          <w:sz w:val="24"/>
          <w:szCs w:val="24"/>
        </w:rPr>
        <w:t>complete a Simon task.</w:t>
      </w:r>
      <w:r w:rsidR="00533AE7">
        <w:rPr>
          <w:rFonts w:ascii="Times New Roman" w:hAnsi="Times New Roman"/>
          <w:sz w:val="24"/>
          <w:szCs w:val="24"/>
        </w:rPr>
        <w:t xml:space="preserve"> </w:t>
      </w:r>
      <w:proofErr w:type="spellStart"/>
      <w:r w:rsidR="00CA64E5">
        <w:rPr>
          <w:rFonts w:ascii="Times New Roman" w:hAnsi="Times New Roman"/>
          <w:sz w:val="24"/>
          <w:szCs w:val="24"/>
        </w:rPr>
        <w:t>Keye</w:t>
      </w:r>
      <w:proofErr w:type="spellEnd"/>
      <w:r w:rsidR="00CA64E5">
        <w:rPr>
          <w:rFonts w:ascii="Times New Roman" w:hAnsi="Times New Roman"/>
          <w:sz w:val="24"/>
          <w:szCs w:val="24"/>
        </w:rPr>
        <w:t xml:space="preserve"> et al</w:t>
      </w:r>
      <w:r w:rsidR="007B4F96">
        <w:rPr>
          <w:rFonts w:ascii="Times New Roman" w:hAnsi="Times New Roman"/>
          <w:sz w:val="24"/>
          <w:szCs w:val="24"/>
        </w:rPr>
        <w:t>.</w:t>
      </w:r>
      <w:r w:rsidR="00CA64E5">
        <w:rPr>
          <w:rFonts w:ascii="Times New Roman" w:hAnsi="Times New Roman"/>
          <w:sz w:val="24"/>
          <w:szCs w:val="24"/>
        </w:rPr>
        <w:t xml:space="preserve"> used a vertical Simon task with diamond and squares as stimuli</w:t>
      </w:r>
      <w:r w:rsidR="005B3649">
        <w:rPr>
          <w:rFonts w:ascii="Times New Roman" w:hAnsi="Times New Roman"/>
          <w:sz w:val="24"/>
          <w:szCs w:val="24"/>
        </w:rPr>
        <w:t xml:space="preserve">. Subjects were to press a key on the top of a custom keyboard for diamonds and lower key for squares. Diamonds appearing on the top of the screen and squares appearing on the bottom of the screen were congruent trials with squares on the top and diamonds on the bottom being incongruent trials. Half of the trials were congruent. </w:t>
      </w:r>
      <w:proofErr w:type="spellStart"/>
      <w:r>
        <w:rPr>
          <w:rFonts w:ascii="Times New Roman" w:hAnsi="Times New Roman"/>
          <w:sz w:val="24"/>
          <w:szCs w:val="24"/>
        </w:rPr>
        <w:t>Keye</w:t>
      </w:r>
      <w:proofErr w:type="spellEnd"/>
      <w:r>
        <w:rPr>
          <w:rFonts w:ascii="Times New Roman" w:hAnsi="Times New Roman"/>
          <w:sz w:val="24"/>
          <w:szCs w:val="24"/>
        </w:rPr>
        <w:t xml:space="preserve"> et al. only found a small, non-significant </w:t>
      </w:r>
      <w:r w:rsidR="005B3649">
        <w:rPr>
          <w:rFonts w:ascii="Times New Roman" w:hAnsi="Times New Roman"/>
          <w:sz w:val="24"/>
          <w:szCs w:val="24"/>
        </w:rPr>
        <w:t xml:space="preserve">association </w:t>
      </w:r>
      <w:r>
        <w:rPr>
          <w:rFonts w:ascii="Times New Roman" w:hAnsi="Times New Roman"/>
          <w:sz w:val="24"/>
          <w:szCs w:val="24"/>
        </w:rPr>
        <w:t>(</w:t>
      </w:r>
      <w:r w:rsidRPr="00E74126">
        <w:rPr>
          <w:rFonts w:ascii="Times New Roman" w:hAnsi="Times New Roman"/>
          <w:i/>
          <w:sz w:val="24"/>
          <w:szCs w:val="24"/>
        </w:rPr>
        <w:t>r</w:t>
      </w:r>
      <w:r>
        <w:rPr>
          <w:rFonts w:ascii="Times New Roman" w:hAnsi="Times New Roman"/>
          <w:sz w:val="24"/>
          <w:szCs w:val="24"/>
        </w:rPr>
        <w:t xml:space="preserve"> = -.16) between WMC and </w:t>
      </w:r>
      <w:r w:rsidR="005B3649">
        <w:rPr>
          <w:rFonts w:ascii="Times New Roman" w:hAnsi="Times New Roman"/>
          <w:sz w:val="24"/>
          <w:szCs w:val="24"/>
        </w:rPr>
        <w:t>the Simon effect.</w:t>
      </w:r>
      <w:r>
        <w:rPr>
          <w:rFonts w:ascii="Times New Roman" w:hAnsi="Times New Roman"/>
          <w:sz w:val="24"/>
          <w:szCs w:val="24"/>
        </w:rPr>
        <w:t xml:space="preserve"> </w:t>
      </w:r>
      <w:r w:rsidR="007B4F96">
        <w:rPr>
          <w:rFonts w:ascii="Times New Roman" w:hAnsi="Times New Roman"/>
          <w:sz w:val="24"/>
          <w:szCs w:val="24"/>
        </w:rPr>
        <w:t xml:space="preserve"> </w:t>
      </w:r>
      <w:r>
        <w:rPr>
          <w:rFonts w:ascii="Times New Roman" w:hAnsi="Times New Roman"/>
          <w:sz w:val="24"/>
          <w:szCs w:val="24"/>
        </w:rPr>
        <w:t>.</w:t>
      </w:r>
    </w:p>
    <w:p w:rsidR="00060F0A" w:rsidRDefault="00060F0A" w:rsidP="00E004C2">
      <w:pPr>
        <w:spacing w:after="0" w:line="480" w:lineRule="auto"/>
        <w:ind w:firstLine="720"/>
        <w:rPr>
          <w:rFonts w:ascii="Times New Roman" w:hAnsi="Times New Roman"/>
          <w:sz w:val="24"/>
          <w:szCs w:val="24"/>
        </w:rPr>
      </w:pPr>
      <w:r>
        <w:rPr>
          <w:rFonts w:ascii="Times New Roman" w:hAnsi="Times New Roman"/>
          <w:sz w:val="24"/>
          <w:szCs w:val="24"/>
        </w:rPr>
        <w:t xml:space="preserve"> Recently, Meier and Kane (2012b) measured WMC with three complex span tasks and then had subjects complete a task where they had to indicate if an arrow was pointing up or down. One arrow was shown at a time. On a given trial the arrow appeared to the right or left of the </w:t>
      </w:r>
      <w:r w:rsidR="009255D8">
        <w:rPr>
          <w:rFonts w:ascii="Times New Roman" w:hAnsi="Times New Roman"/>
          <w:sz w:val="24"/>
          <w:szCs w:val="24"/>
        </w:rPr>
        <w:t>screen’s center</w:t>
      </w:r>
      <w:r>
        <w:rPr>
          <w:rFonts w:ascii="Times New Roman" w:hAnsi="Times New Roman"/>
          <w:sz w:val="24"/>
          <w:szCs w:val="24"/>
        </w:rPr>
        <w:t xml:space="preserve"> and at other times the arrow was above </w:t>
      </w:r>
      <w:r w:rsidR="00A17CD2">
        <w:rPr>
          <w:rFonts w:ascii="Times New Roman" w:hAnsi="Times New Roman"/>
          <w:sz w:val="24"/>
          <w:szCs w:val="24"/>
        </w:rPr>
        <w:t xml:space="preserve">or </w:t>
      </w:r>
      <w:r>
        <w:rPr>
          <w:rFonts w:ascii="Times New Roman" w:hAnsi="Times New Roman"/>
          <w:sz w:val="24"/>
          <w:szCs w:val="24"/>
        </w:rPr>
        <w:t xml:space="preserve">below the </w:t>
      </w:r>
      <w:r w:rsidR="009255D8">
        <w:rPr>
          <w:rFonts w:ascii="Times New Roman" w:hAnsi="Times New Roman"/>
          <w:sz w:val="24"/>
          <w:szCs w:val="24"/>
        </w:rPr>
        <w:t>screen’s center</w:t>
      </w:r>
      <w:r>
        <w:rPr>
          <w:rFonts w:ascii="Times New Roman" w:hAnsi="Times New Roman"/>
          <w:sz w:val="24"/>
          <w:szCs w:val="24"/>
        </w:rPr>
        <w:t xml:space="preserve">. The </w:t>
      </w:r>
      <w:r w:rsidR="009255D8">
        <w:rPr>
          <w:rFonts w:ascii="Times New Roman" w:hAnsi="Times New Roman"/>
          <w:sz w:val="24"/>
          <w:szCs w:val="24"/>
        </w:rPr>
        <w:t>arrow location</w:t>
      </w:r>
      <w:r>
        <w:rPr>
          <w:rFonts w:ascii="Times New Roman" w:hAnsi="Times New Roman"/>
          <w:sz w:val="24"/>
          <w:szCs w:val="24"/>
        </w:rPr>
        <w:t xml:space="preserve"> was always irrelevant. Subjects pressed one key to indicate an up arrow and another key for a down arrow. These keys were on the same horizontal plane as each other with one located on the left side of the keyboard while the other was on the right (</w:t>
      </w:r>
      <w:r w:rsidR="001A727E">
        <w:rPr>
          <w:rFonts w:ascii="Times New Roman" w:hAnsi="Times New Roman"/>
          <w:sz w:val="24"/>
          <w:szCs w:val="24"/>
        </w:rPr>
        <w:t xml:space="preserve">mapping was </w:t>
      </w:r>
      <w:r>
        <w:rPr>
          <w:rFonts w:ascii="Times New Roman" w:hAnsi="Times New Roman"/>
          <w:sz w:val="24"/>
          <w:szCs w:val="24"/>
        </w:rPr>
        <w:t xml:space="preserve">counterbalanced across subjects). On trials where the location of the stimulus arrow was either to the left or right of center of the screen a Simon effect was found (~40 </w:t>
      </w:r>
      <w:proofErr w:type="spellStart"/>
      <w:r>
        <w:rPr>
          <w:rFonts w:ascii="Times New Roman" w:hAnsi="Times New Roman"/>
          <w:sz w:val="24"/>
          <w:szCs w:val="24"/>
        </w:rPr>
        <w:t>ms</w:t>
      </w:r>
      <w:proofErr w:type="spellEnd"/>
      <w:r>
        <w:rPr>
          <w:rFonts w:ascii="Times New Roman" w:hAnsi="Times New Roman"/>
          <w:sz w:val="24"/>
          <w:szCs w:val="24"/>
        </w:rPr>
        <w:t>).</w:t>
      </w:r>
      <w:r w:rsidR="00533AE7" w:rsidDel="00533AE7">
        <w:rPr>
          <w:rFonts w:ascii="Times New Roman" w:hAnsi="Times New Roman"/>
          <w:sz w:val="24"/>
          <w:szCs w:val="24"/>
        </w:rPr>
        <w:t xml:space="preserve"> </w:t>
      </w:r>
      <w:r>
        <w:rPr>
          <w:rFonts w:ascii="Times New Roman" w:hAnsi="Times New Roman"/>
          <w:sz w:val="24"/>
          <w:szCs w:val="24"/>
        </w:rPr>
        <w:t>Interestingly,</w:t>
      </w:r>
      <w:r w:rsidR="00D16AC1">
        <w:rPr>
          <w:rFonts w:ascii="Times New Roman" w:hAnsi="Times New Roman"/>
          <w:sz w:val="24"/>
          <w:szCs w:val="24"/>
        </w:rPr>
        <w:t xml:space="preserve"> in a condition with 50% congruent trials,</w:t>
      </w:r>
      <w:r>
        <w:rPr>
          <w:rFonts w:ascii="Times New Roman" w:hAnsi="Times New Roman"/>
          <w:sz w:val="24"/>
          <w:szCs w:val="24"/>
        </w:rPr>
        <w:t xml:space="preserve"> </w:t>
      </w:r>
      <w:r w:rsidR="00533AE7">
        <w:rPr>
          <w:rFonts w:ascii="Times New Roman" w:hAnsi="Times New Roman"/>
          <w:sz w:val="24"/>
          <w:szCs w:val="24"/>
        </w:rPr>
        <w:t>there were no WMC-related individual differences</w:t>
      </w:r>
      <w:r w:rsidR="00411117">
        <w:rPr>
          <w:rFonts w:ascii="Times New Roman" w:hAnsi="Times New Roman"/>
          <w:sz w:val="24"/>
          <w:szCs w:val="24"/>
        </w:rPr>
        <w:t xml:space="preserve"> found in the size of Simon effects</w:t>
      </w:r>
      <w:r w:rsidR="00D16AC1">
        <w:rPr>
          <w:rFonts w:ascii="Times New Roman" w:hAnsi="Times New Roman"/>
          <w:sz w:val="24"/>
          <w:szCs w:val="24"/>
        </w:rPr>
        <w:t>.</w:t>
      </w:r>
    </w:p>
    <w:p w:rsidR="00772522" w:rsidRPr="0055495F" w:rsidRDefault="00C2048F" w:rsidP="0055495F">
      <w:pPr>
        <w:spacing w:after="0" w:line="480" w:lineRule="auto"/>
        <w:rPr>
          <w:rFonts w:ascii="Times New Roman" w:hAnsi="Times New Roman"/>
          <w:b/>
          <w:sz w:val="24"/>
          <w:szCs w:val="24"/>
        </w:rPr>
      </w:pPr>
      <w:r>
        <w:rPr>
          <w:rFonts w:ascii="Times New Roman" w:hAnsi="Times New Roman"/>
          <w:b/>
          <w:sz w:val="24"/>
          <w:szCs w:val="24"/>
        </w:rPr>
        <w:t>WMC and Conflict Task</w:t>
      </w:r>
      <w:r w:rsidR="002E483D" w:rsidRPr="0055495F">
        <w:rPr>
          <w:rFonts w:ascii="Times New Roman" w:hAnsi="Times New Roman"/>
          <w:b/>
          <w:sz w:val="24"/>
          <w:szCs w:val="24"/>
        </w:rPr>
        <w:t xml:space="preserve"> </w:t>
      </w:r>
      <w:r w:rsidR="00680819">
        <w:rPr>
          <w:rFonts w:ascii="Times New Roman" w:hAnsi="Times New Roman"/>
          <w:b/>
          <w:sz w:val="24"/>
          <w:szCs w:val="24"/>
        </w:rPr>
        <w:t>S</w:t>
      </w:r>
      <w:r w:rsidR="002E483D" w:rsidRPr="0055495F">
        <w:rPr>
          <w:rFonts w:ascii="Times New Roman" w:hAnsi="Times New Roman"/>
          <w:b/>
          <w:sz w:val="24"/>
          <w:szCs w:val="24"/>
        </w:rPr>
        <w:t>ummary</w:t>
      </w:r>
    </w:p>
    <w:p w:rsidR="00555DF1" w:rsidRDefault="00C83249" w:rsidP="00AB71F8">
      <w:pPr>
        <w:spacing w:after="0" w:line="480" w:lineRule="auto"/>
        <w:ind w:firstLine="720"/>
        <w:rPr>
          <w:rFonts w:ascii="Times New Roman" w:hAnsi="Times New Roman"/>
          <w:sz w:val="24"/>
          <w:szCs w:val="24"/>
        </w:rPr>
      </w:pPr>
      <w:r>
        <w:rPr>
          <w:rFonts w:ascii="Times New Roman" w:hAnsi="Times New Roman"/>
          <w:sz w:val="24"/>
          <w:szCs w:val="24"/>
        </w:rPr>
        <w:lastRenderedPageBreak/>
        <w:t xml:space="preserve">In </w:t>
      </w:r>
      <w:proofErr w:type="spellStart"/>
      <w:r>
        <w:rPr>
          <w:rFonts w:ascii="Times New Roman" w:hAnsi="Times New Roman"/>
          <w:sz w:val="24"/>
          <w:szCs w:val="24"/>
        </w:rPr>
        <w:t>Stroop</w:t>
      </w:r>
      <w:proofErr w:type="spellEnd"/>
      <w:r>
        <w:rPr>
          <w:rFonts w:ascii="Times New Roman" w:hAnsi="Times New Roman"/>
          <w:sz w:val="24"/>
          <w:szCs w:val="24"/>
        </w:rPr>
        <w:t xml:space="preserve"> task</w:t>
      </w:r>
      <w:r w:rsidR="006F1C0B">
        <w:rPr>
          <w:rFonts w:ascii="Times New Roman" w:hAnsi="Times New Roman"/>
          <w:sz w:val="24"/>
          <w:szCs w:val="24"/>
        </w:rPr>
        <w:t>s</w:t>
      </w:r>
      <w:r>
        <w:rPr>
          <w:rFonts w:ascii="Times New Roman" w:hAnsi="Times New Roman"/>
          <w:sz w:val="24"/>
          <w:szCs w:val="24"/>
        </w:rPr>
        <w:t xml:space="preserve">, </w:t>
      </w:r>
      <w:r w:rsidR="00D33CF0">
        <w:rPr>
          <w:rFonts w:ascii="Times New Roman" w:hAnsi="Times New Roman"/>
          <w:sz w:val="24"/>
          <w:szCs w:val="24"/>
        </w:rPr>
        <w:t xml:space="preserve">higher </w:t>
      </w:r>
      <w:r w:rsidR="006A4330">
        <w:rPr>
          <w:rFonts w:ascii="Times New Roman" w:hAnsi="Times New Roman"/>
          <w:sz w:val="24"/>
          <w:szCs w:val="24"/>
        </w:rPr>
        <w:t>WMC</w:t>
      </w:r>
      <w:r w:rsidR="00587920">
        <w:rPr>
          <w:rFonts w:ascii="Times New Roman" w:hAnsi="Times New Roman"/>
          <w:sz w:val="24"/>
          <w:szCs w:val="24"/>
        </w:rPr>
        <w:t xml:space="preserve"> relates to </w:t>
      </w:r>
      <w:r w:rsidR="006A4330">
        <w:rPr>
          <w:rFonts w:ascii="Times New Roman" w:hAnsi="Times New Roman"/>
          <w:sz w:val="24"/>
          <w:szCs w:val="24"/>
        </w:rPr>
        <w:t xml:space="preserve">better task goal maintenance </w:t>
      </w:r>
      <w:r w:rsidR="00D33CF0">
        <w:rPr>
          <w:rFonts w:ascii="Times New Roman" w:hAnsi="Times New Roman"/>
          <w:sz w:val="24"/>
          <w:szCs w:val="24"/>
        </w:rPr>
        <w:t xml:space="preserve">and the ability to </w:t>
      </w:r>
      <w:r w:rsidR="00D00B1B">
        <w:rPr>
          <w:rFonts w:ascii="Times New Roman" w:hAnsi="Times New Roman"/>
          <w:sz w:val="24"/>
          <w:szCs w:val="24"/>
        </w:rPr>
        <w:t xml:space="preserve">better </w:t>
      </w:r>
      <w:r w:rsidR="00D33CF0">
        <w:rPr>
          <w:rFonts w:ascii="Times New Roman" w:hAnsi="Times New Roman"/>
          <w:sz w:val="24"/>
          <w:szCs w:val="24"/>
        </w:rPr>
        <w:t>resolve conflict generated between stimulus elements that lead to conflicting responses</w:t>
      </w:r>
      <w:r w:rsidR="006F1C0B">
        <w:rPr>
          <w:rFonts w:ascii="Times New Roman" w:hAnsi="Times New Roman"/>
          <w:sz w:val="24"/>
          <w:szCs w:val="24"/>
        </w:rPr>
        <w:t xml:space="preserve"> (Hutchison, 2010; Kane and Engle, 2003; Long &amp; </w:t>
      </w:r>
      <w:proofErr w:type="spellStart"/>
      <w:r w:rsidR="006F1C0B">
        <w:rPr>
          <w:rFonts w:ascii="Times New Roman" w:hAnsi="Times New Roman"/>
          <w:sz w:val="24"/>
          <w:szCs w:val="24"/>
        </w:rPr>
        <w:t>Prat</w:t>
      </w:r>
      <w:proofErr w:type="spellEnd"/>
      <w:r w:rsidR="006F1C0B">
        <w:rPr>
          <w:rFonts w:ascii="Times New Roman" w:hAnsi="Times New Roman"/>
          <w:sz w:val="24"/>
          <w:szCs w:val="24"/>
        </w:rPr>
        <w:t xml:space="preserve">, 2002, Meier &amp; Kane, 2012a; </w:t>
      </w:r>
      <w:proofErr w:type="spellStart"/>
      <w:r w:rsidR="006F1C0B">
        <w:rPr>
          <w:rFonts w:ascii="Times New Roman" w:hAnsi="Times New Roman"/>
          <w:sz w:val="24"/>
          <w:szCs w:val="24"/>
        </w:rPr>
        <w:t>Unsworth</w:t>
      </w:r>
      <w:proofErr w:type="spellEnd"/>
      <w:r w:rsidR="006F1C0B">
        <w:rPr>
          <w:rFonts w:ascii="Times New Roman" w:hAnsi="Times New Roman"/>
          <w:sz w:val="24"/>
          <w:szCs w:val="24"/>
        </w:rPr>
        <w:t xml:space="preserve"> et al, 2012; </w:t>
      </w:r>
      <w:proofErr w:type="spellStart"/>
      <w:r w:rsidR="006F1C0B">
        <w:rPr>
          <w:rFonts w:ascii="Times New Roman" w:hAnsi="Times New Roman"/>
          <w:sz w:val="24"/>
          <w:szCs w:val="24"/>
        </w:rPr>
        <w:t>Unsworth</w:t>
      </w:r>
      <w:proofErr w:type="spellEnd"/>
      <w:r w:rsidR="006F1C0B">
        <w:rPr>
          <w:rFonts w:ascii="Times New Roman" w:hAnsi="Times New Roman"/>
          <w:sz w:val="24"/>
          <w:szCs w:val="24"/>
        </w:rPr>
        <w:t xml:space="preserve"> &amp; Spillers, 2010)</w:t>
      </w:r>
      <w:r w:rsidR="00D33CF0">
        <w:rPr>
          <w:rFonts w:ascii="Times New Roman" w:hAnsi="Times New Roman"/>
          <w:sz w:val="24"/>
          <w:szCs w:val="24"/>
        </w:rPr>
        <w:t>.</w:t>
      </w:r>
      <w:r w:rsidR="00AB71F8">
        <w:rPr>
          <w:rFonts w:ascii="Times New Roman" w:hAnsi="Times New Roman"/>
          <w:sz w:val="24"/>
          <w:szCs w:val="24"/>
        </w:rPr>
        <w:t xml:space="preserve"> </w:t>
      </w:r>
      <w:r w:rsidR="006F1C0B">
        <w:rPr>
          <w:rFonts w:ascii="Times New Roman" w:hAnsi="Times New Roman"/>
          <w:sz w:val="24"/>
          <w:szCs w:val="24"/>
        </w:rPr>
        <w:t>F</w:t>
      </w:r>
      <w:r w:rsidR="00D33CF0">
        <w:rPr>
          <w:rFonts w:ascii="Times New Roman" w:hAnsi="Times New Roman"/>
          <w:sz w:val="24"/>
          <w:szCs w:val="24"/>
        </w:rPr>
        <w:t>lanker task data suggest</w:t>
      </w:r>
      <w:r w:rsidR="005D50EE">
        <w:rPr>
          <w:rFonts w:ascii="Times New Roman" w:hAnsi="Times New Roman"/>
          <w:sz w:val="24"/>
          <w:szCs w:val="24"/>
        </w:rPr>
        <w:t>s</w:t>
      </w:r>
      <w:r w:rsidR="00D33CF0">
        <w:rPr>
          <w:rFonts w:ascii="Times New Roman" w:hAnsi="Times New Roman"/>
          <w:sz w:val="24"/>
          <w:szCs w:val="24"/>
        </w:rPr>
        <w:t xml:space="preserve"> that </w:t>
      </w:r>
      <w:r w:rsidR="00433191">
        <w:rPr>
          <w:rFonts w:ascii="Times New Roman" w:hAnsi="Times New Roman"/>
          <w:sz w:val="24"/>
          <w:szCs w:val="24"/>
        </w:rPr>
        <w:t>higher-WMC subjects</w:t>
      </w:r>
      <w:r w:rsidR="00D33CF0">
        <w:rPr>
          <w:rFonts w:ascii="Times New Roman" w:hAnsi="Times New Roman"/>
          <w:sz w:val="24"/>
          <w:szCs w:val="24"/>
        </w:rPr>
        <w:t xml:space="preserve"> are able to more quickly focus their attention on the task critical stimuli to limit the influence of potentially performance hindering distracters</w:t>
      </w:r>
      <w:r w:rsidR="006F1C0B">
        <w:rPr>
          <w:rFonts w:ascii="Times New Roman" w:hAnsi="Times New Roman"/>
          <w:sz w:val="24"/>
          <w:szCs w:val="24"/>
        </w:rPr>
        <w:t xml:space="preserve"> (</w:t>
      </w:r>
      <w:proofErr w:type="spellStart"/>
      <w:r w:rsidR="006F1C0B">
        <w:rPr>
          <w:rFonts w:ascii="Times New Roman" w:hAnsi="Times New Roman"/>
          <w:sz w:val="24"/>
          <w:szCs w:val="24"/>
        </w:rPr>
        <w:t>Heitz</w:t>
      </w:r>
      <w:proofErr w:type="spellEnd"/>
      <w:r w:rsidR="006F1C0B">
        <w:rPr>
          <w:rFonts w:ascii="Times New Roman" w:hAnsi="Times New Roman"/>
          <w:sz w:val="24"/>
          <w:szCs w:val="24"/>
        </w:rPr>
        <w:t xml:space="preserve"> &amp; Engle, 2007; </w:t>
      </w:r>
      <w:proofErr w:type="spellStart"/>
      <w:r w:rsidR="006F1C0B">
        <w:rPr>
          <w:rFonts w:ascii="Times New Roman" w:hAnsi="Times New Roman"/>
          <w:sz w:val="24"/>
          <w:szCs w:val="24"/>
        </w:rPr>
        <w:t>Redick</w:t>
      </w:r>
      <w:proofErr w:type="spellEnd"/>
      <w:r w:rsidR="006F1C0B">
        <w:rPr>
          <w:rFonts w:ascii="Times New Roman" w:hAnsi="Times New Roman"/>
          <w:sz w:val="24"/>
          <w:szCs w:val="24"/>
        </w:rPr>
        <w:t xml:space="preserve"> &amp; Engle, 2006, </w:t>
      </w:r>
      <w:proofErr w:type="spellStart"/>
      <w:r w:rsidR="006F1C0B">
        <w:rPr>
          <w:rFonts w:ascii="Times New Roman" w:hAnsi="Times New Roman"/>
          <w:sz w:val="24"/>
          <w:szCs w:val="24"/>
        </w:rPr>
        <w:t>Shipstead</w:t>
      </w:r>
      <w:proofErr w:type="spellEnd"/>
      <w:r w:rsidR="006F1C0B">
        <w:rPr>
          <w:rFonts w:ascii="Times New Roman" w:hAnsi="Times New Roman"/>
          <w:sz w:val="24"/>
          <w:szCs w:val="24"/>
        </w:rPr>
        <w:t xml:space="preserve"> et al., 2012</w:t>
      </w:r>
      <w:r w:rsidR="003A7FBC">
        <w:rPr>
          <w:rFonts w:ascii="Times New Roman" w:hAnsi="Times New Roman"/>
          <w:sz w:val="24"/>
          <w:szCs w:val="24"/>
        </w:rPr>
        <w:t>)</w:t>
      </w:r>
      <w:r w:rsidR="00D33CF0">
        <w:rPr>
          <w:rFonts w:ascii="Times New Roman" w:hAnsi="Times New Roman"/>
          <w:sz w:val="24"/>
          <w:szCs w:val="24"/>
        </w:rPr>
        <w:t>.</w:t>
      </w:r>
      <w:r w:rsidR="00516142">
        <w:rPr>
          <w:rFonts w:ascii="Times New Roman" w:hAnsi="Times New Roman"/>
          <w:sz w:val="24"/>
          <w:szCs w:val="24"/>
        </w:rPr>
        <w:t xml:space="preserve"> </w:t>
      </w:r>
      <w:r>
        <w:rPr>
          <w:rFonts w:ascii="Times New Roman" w:hAnsi="Times New Roman"/>
          <w:sz w:val="24"/>
          <w:szCs w:val="24"/>
        </w:rPr>
        <w:t>No reliable relations between WMC variation and Simon effects have been reported</w:t>
      </w:r>
      <w:r w:rsidR="006F1C0B">
        <w:rPr>
          <w:rFonts w:ascii="Times New Roman" w:hAnsi="Times New Roman"/>
          <w:sz w:val="24"/>
          <w:szCs w:val="24"/>
        </w:rPr>
        <w:t xml:space="preserve"> (</w:t>
      </w:r>
      <w:proofErr w:type="spellStart"/>
      <w:r w:rsidR="006F1C0B">
        <w:rPr>
          <w:rFonts w:ascii="Times New Roman" w:hAnsi="Times New Roman"/>
          <w:sz w:val="24"/>
          <w:szCs w:val="24"/>
        </w:rPr>
        <w:t>Keye</w:t>
      </w:r>
      <w:proofErr w:type="spellEnd"/>
      <w:r w:rsidR="006F1C0B">
        <w:rPr>
          <w:rFonts w:ascii="Times New Roman" w:hAnsi="Times New Roman"/>
          <w:sz w:val="24"/>
          <w:szCs w:val="24"/>
        </w:rPr>
        <w:t xml:space="preserve"> et al, 2009; Meier &amp; Kane, 2012b)</w:t>
      </w:r>
      <w:r>
        <w:rPr>
          <w:rFonts w:ascii="Times New Roman" w:hAnsi="Times New Roman"/>
          <w:sz w:val="24"/>
          <w:szCs w:val="24"/>
        </w:rPr>
        <w:t>.</w:t>
      </w:r>
      <w:r w:rsidR="00C8597C">
        <w:rPr>
          <w:rFonts w:ascii="Times New Roman" w:hAnsi="Times New Roman"/>
          <w:sz w:val="24"/>
          <w:szCs w:val="24"/>
        </w:rPr>
        <w:t xml:space="preserve"> In light of the work of </w:t>
      </w:r>
      <w:proofErr w:type="spellStart"/>
      <w:r w:rsidR="00C8597C">
        <w:rPr>
          <w:rFonts w:ascii="Times New Roman" w:hAnsi="Times New Roman"/>
          <w:sz w:val="24"/>
          <w:szCs w:val="24"/>
        </w:rPr>
        <w:t>McVay</w:t>
      </w:r>
      <w:proofErr w:type="spellEnd"/>
      <w:r w:rsidR="00C8597C">
        <w:rPr>
          <w:rFonts w:ascii="Times New Roman" w:hAnsi="Times New Roman"/>
          <w:sz w:val="24"/>
          <w:szCs w:val="24"/>
        </w:rPr>
        <w:t xml:space="preserve"> and Kane (2009, 201</w:t>
      </w:r>
      <w:r w:rsidR="000A758E">
        <w:rPr>
          <w:rFonts w:ascii="Times New Roman" w:hAnsi="Times New Roman"/>
          <w:sz w:val="24"/>
          <w:szCs w:val="24"/>
        </w:rPr>
        <w:t>2a</w:t>
      </w:r>
      <w:r w:rsidR="00C8597C">
        <w:rPr>
          <w:rFonts w:ascii="Times New Roman" w:hAnsi="Times New Roman"/>
          <w:sz w:val="24"/>
          <w:szCs w:val="24"/>
        </w:rPr>
        <w:t>, 2012</w:t>
      </w:r>
      <w:r w:rsidR="000A758E">
        <w:rPr>
          <w:rFonts w:ascii="Times New Roman" w:hAnsi="Times New Roman"/>
          <w:sz w:val="24"/>
          <w:szCs w:val="24"/>
        </w:rPr>
        <w:t>b</w:t>
      </w:r>
      <w:r w:rsidR="00C8597C">
        <w:rPr>
          <w:rFonts w:ascii="Times New Roman" w:hAnsi="Times New Roman"/>
          <w:sz w:val="24"/>
          <w:szCs w:val="24"/>
        </w:rPr>
        <w:t>), mind wandering probably accounts for some of WMC</w:t>
      </w:r>
      <w:r w:rsidR="00CA5372">
        <w:rPr>
          <w:rFonts w:ascii="Times New Roman" w:hAnsi="Times New Roman"/>
          <w:sz w:val="24"/>
          <w:szCs w:val="24"/>
        </w:rPr>
        <w:t>’s</w:t>
      </w:r>
      <w:r w:rsidR="00C8597C">
        <w:rPr>
          <w:rFonts w:ascii="Times New Roman" w:hAnsi="Times New Roman"/>
          <w:sz w:val="24"/>
          <w:szCs w:val="24"/>
        </w:rPr>
        <w:t xml:space="preserve"> predictive ability in </w:t>
      </w:r>
      <w:proofErr w:type="spellStart"/>
      <w:r w:rsidR="00C8597C">
        <w:rPr>
          <w:rFonts w:ascii="Times New Roman" w:hAnsi="Times New Roman"/>
          <w:sz w:val="24"/>
          <w:szCs w:val="24"/>
        </w:rPr>
        <w:t>Stroop</w:t>
      </w:r>
      <w:proofErr w:type="spellEnd"/>
      <w:r w:rsidR="00C8597C">
        <w:rPr>
          <w:rFonts w:ascii="Times New Roman" w:hAnsi="Times New Roman"/>
          <w:sz w:val="24"/>
          <w:szCs w:val="24"/>
        </w:rPr>
        <w:t xml:space="preserve"> and </w:t>
      </w:r>
      <w:r w:rsidR="00CA5372">
        <w:rPr>
          <w:rFonts w:ascii="Times New Roman" w:hAnsi="Times New Roman"/>
          <w:sz w:val="24"/>
          <w:szCs w:val="24"/>
        </w:rPr>
        <w:t xml:space="preserve">flanker tasks </w:t>
      </w:r>
      <w:r w:rsidR="00C8597C">
        <w:rPr>
          <w:rFonts w:ascii="Times New Roman" w:hAnsi="Times New Roman"/>
          <w:sz w:val="24"/>
          <w:szCs w:val="24"/>
        </w:rPr>
        <w:t xml:space="preserve">by disrupting goal maintenance </w:t>
      </w:r>
      <w:r w:rsidR="00CA5372">
        <w:rPr>
          <w:rFonts w:ascii="Times New Roman" w:hAnsi="Times New Roman"/>
          <w:sz w:val="24"/>
          <w:szCs w:val="24"/>
        </w:rPr>
        <w:t>(</w:t>
      </w:r>
      <w:r w:rsidR="00C8597C">
        <w:rPr>
          <w:rFonts w:ascii="Times New Roman" w:hAnsi="Times New Roman"/>
          <w:sz w:val="24"/>
          <w:szCs w:val="24"/>
        </w:rPr>
        <w:t>particularly in high congruency contexts)</w:t>
      </w:r>
      <w:r w:rsidR="00CA5372">
        <w:rPr>
          <w:rFonts w:ascii="Times New Roman" w:hAnsi="Times New Roman"/>
          <w:sz w:val="24"/>
          <w:szCs w:val="24"/>
        </w:rPr>
        <w:t xml:space="preserve">, but there is still predictive variance that needs to be explained. </w:t>
      </w:r>
      <w:r w:rsidR="00791CB2">
        <w:rPr>
          <w:rFonts w:ascii="Times New Roman" w:hAnsi="Times New Roman"/>
          <w:sz w:val="24"/>
          <w:szCs w:val="24"/>
        </w:rPr>
        <w:t xml:space="preserve"> </w:t>
      </w:r>
      <w:r w:rsidR="00CA5372">
        <w:rPr>
          <w:rFonts w:ascii="Times New Roman" w:hAnsi="Times New Roman"/>
          <w:sz w:val="24"/>
          <w:szCs w:val="24"/>
        </w:rPr>
        <w:t>In the two-factor theory of WMC and cognitive control (Engle &amp; Kane, 2004; Kane et al. 2007), goal maintenance and response competition are pos</w:t>
      </w:r>
      <w:r w:rsidR="0071252B">
        <w:rPr>
          <w:rFonts w:ascii="Times New Roman" w:hAnsi="Times New Roman"/>
          <w:sz w:val="24"/>
          <w:szCs w:val="24"/>
        </w:rPr>
        <w:t>i</w:t>
      </w:r>
      <w:r w:rsidR="00CA5372">
        <w:rPr>
          <w:rFonts w:ascii="Times New Roman" w:hAnsi="Times New Roman"/>
          <w:sz w:val="24"/>
          <w:szCs w:val="24"/>
        </w:rPr>
        <w:t xml:space="preserve">ted to account for WMC’s influence. </w:t>
      </w:r>
      <w:r w:rsidR="00B3166B">
        <w:rPr>
          <w:rFonts w:ascii="Times New Roman" w:hAnsi="Times New Roman"/>
          <w:sz w:val="24"/>
          <w:szCs w:val="24"/>
        </w:rPr>
        <w:t>As previously stated, m</w:t>
      </w:r>
      <w:r w:rsidR="00CA5372">
        <w:rPr>
          <w:rFonts w:ascii="Times New Roman" w:hAnsi="Times New Roman"/>
          <w:sz w:val="24"/>
          <w:szCs w:val="24"/>
        </w:rPr>
        <w:t>ind wandering is at least a partial explanation of WMC’s relation to goal maintenance.</w:t>
      </w:r>
      <w:r w:rsidR="0071252B">
        <w:rPr>
          <w:rFonts w:ascii="Times New Roman" w:hAnsi="Times New Roman"/>
          <w:sz w:val="24"/>
          <w:szCs w:val="24"/>
        </w:rPr>
        <w:t xml:space="preserve"> Results from </w:t>
      </w:r>
      <w:r w:rsidR="00D00B1B">
        <w:rPr>
          <w:rFonts w:ascii="Times New Roman" w:hAnsi="Times New Roman"/>
          <w:sz w:val="24"/>
          <w:szCs w:val="24"/>
        </w:rPr>
        <w:t>f</w:t>
      </w:r>
      <w:r w:rsidR="0071252B">
        <w:rPr>
          <w:rFonts w:ascii="Times New Roman" w:hAnsi="Times New Roman"/>
          <w:sz w:val="24"/>
          <w:szCs w:val="24"/>
        </w:rPr>
        <w:t>lanker tasks suggest that rather than resolving competition</w:t>
      </w:r>
      <w:r w:rsidR="00587920">
        <w:rPr>
          <w:rFonts w:ascii="Times New Roman" w:hAnsi="Times New Roman"/>
          <w:sz w:val="24"/>
          <w:szCs w:val="24"/>
        </w:rPr>
        <w:t>,</w:t>
      </w:r>
      <w:r w:rsidR="0071252B">
        <w:rPr>
          <w:rFonts w:ascii="Times New Roman" w:hAnsi="Times New Roman"/>
          <w:sz w:val="24"/>
          <w:szCs w:val="24"/>
        </w:rPr>
        <w:t xml:space="preserve"> </w:t>
      </w:r>
      <w:r w:rsidR="00433191">
        <w:rPr>
          <w:rFonts w:ascii="Times New Roman" w:hAnsi="Times New Roman"/>
          <w:sz w:val="24"/>
          <w:szCs w:val="24"/>
        </w:rPr>
        <w:t>higher-WMC subjects</w:t>
      </w:r>
      <w:r w:rsidR="0071252B">
        <w:rPr>
          <w:rFonts w:ascii="Times New Roman" w:hAnsi="Times New Roman"/>
          <w:sz w:val="24"/>
          <w:szCs w:val="24"/>
        </w:rPr>
        <w:t xml:space="preserve"> may be able to avoid the competition by preemptively cutting of input from potential sources of interference. Parallel distributed processing models of </w:t>
      </w:r>
      <w:proofErr w:type="spellStart"/>
      <w:r w:rsidR="0071252B">
        <w:rPr>
          <w:rFonts w:ascii="Times New Roman" w:hAnsi="Times New Roman"/>
          <w:sz w:val="24"/>
          <w:szCs w:val="24"/>
        </w:rPr>
        <w:t>Stroop</w:t>
      </w:r>
      <w:proofErr w:type="spellEnd"/>
      <w:r w:rsidR="0071252B">
        <w:rPr>
          <w:rFonts w:ascii="Times New Roman" w:hAnsi="Times New Roman"/>
          <w:sz w:val="24"/>
          <w:szCs w:val="24"/>
        </w:rPr>
        <w:t xml:space="preserve"> performance (Cohen, Dunbar, </w:t>
      </w:r>
      <w:r w:rsidR="000A758E">
        <w:rPr>
          <w:rFonts w:ascii="Times New Roman" w:hAnsi="Times New Roman"/>
          <w:sz w:val="24"/>
          <w:szCs w:val="24"/>
        </w:rPr>
        <w:t xml:space="preserve">&amp; </w:t>
      </w:r>
      <w:proofErr w:type="spellStart"/>
      <w:r w:rsidR="0071252B">
        <w:rPr>
          <w:rFonts w:ascii="Times New Roman" w:hAnsi="Times New Roman"/>
          <w:sz w:val="24"/>
          <w:szCs w:val="24"/>
        </w:rPr>
        <w:t>McClleland</w:t>
      </w:r>
      <w:proofErr w:type="spellEnd"/>
      <w:r w:rsidR="0071252B">
        <w:rPr>
          <w:rFonts w:ascii="Times New Roman" w:hAnsi="Times New Roman"/>
          <w:sz w:val="24"/>
          <w:szCs w:val="24"/>
        </w:rPr>
        <w:t xml:space="preserve">, 1990) also suggest that attention can be biased towards only task-relevant stimulus elements in a top-down manner. </w:t>
      </w:r>
      <w:r>
        <w:rPr>
          <w:rFonts w:ascii="Times New Roman" w:hAnsi="Times New Roman"/>
          <w:sz w:val="24"/>
          <w:szCs w:val="24"/>
        </w:rPr>
        <w:t>All three of the tasks above present conflict, but WMC only reliably relates to two of these tasks. Perhaps, we can leverage these findings into a more specific account of WMC and attention relations.</w:t>
      </w:r>
    </w:p>
    <w:p w:rsidR="009155C8" w:rsidRDefault="009155C8" w:rsidP="00DA644E">
      <w:pPr>
        <w:spacing w:after="0" w:line="480" w:lineRule="auto"/>
        <w:ind w:firstLine="720"/>
        <w:rPr>
          <w:rFonts w:ascii="Times New Roman" w:hAnsi="Times New Roman"/>
          <w:sz w:val="24"/>
          <w:szCs w:val="24"/>
        </w:rPr>
      </w:pPr>
    </w:p>
    <w:p w:rsidR="009155C8" w:rsidRDefault="009155C8" w:rsidP="00DA644E">
      <w:pPr>
        <w:spacing w:after="0" w:line="480" w:lineRule="auto"/>
        <w:ind w:firstLine="720"/>
        <w:rPr>
          <w:rFonts w:ascii="Times New Roman" w:hAnsi="Times New Roman"/>
          <w:sz w:val="24"/>
          <w:szCs w:val="24"/>
        </w:rPr>
      </w:pPr>
    </w:p>
    <w:p w:rsidR="007F628C" w:rsidRPr="00FE4AAC" w:rsidRDefault="007F628C" w:rsidP="00DA644E">
      <w:pPr>
        <w:spacing w:after="0" w:line="480" w:lineRule="auto"/>
        <w:ind w:firstLine="720"/>
        <w:rPr>
          <w:rFonts w:ascii="Times New Roman" w:hAnsi="Times New Roman"/>
          <w:sz w:val="24"/>
          <w:szCs w:val="24"/>
        </w:rPr>
      </w:pPr>
      <w:r>
        <w:rPr>
          <w:rFonts w:ascii="Times New Roman" w:hAnsi="Times New Roman"/>
          <w:sz w:val="24"/>
          <w:szCs w:val="24"/>
        </w:rPr>
        <w:lastRenderedPageBreak/>
        <w:t xml:space="preserve">The conflict tasks covered above (i.e., </w:t>
      </w:r>
      <w:proofErr w:type="spellStart"/>
      <w:r>
        <w:rPr>
          <w:rFonts w:ascii="Times New Roman" w:hAnsi="Times New Roman"/>
          <w:sz w:val="24"/>
          <w:szCs w:val="24"/>
        </w:rPr>
        <w:t>Stroop</w:t>
      </w:r>
      <w:proofErr w:type="spellEnd"/>
      <w:r>
        <w:rPr>
          <w:rFonts w:ascii="Times New Roman" w:hAnsi="Times New Roman"/>
          <w:sz w:val="24"/>
          <w:szCs w:val="24"/>
        </w:rPr>
        <w:t>, flanker, and Simon) can be classified as stimulus-response compatibility (SRC) tasks (</w:t>
      </w:r>
      <w:proofErr w:type="spellStart"/>
      <w:r>
        <w:rPr>
          <w:rFonts w:ascii="Times New Roman" w:hAnsi="Times New Roman"/>
          <w:sz w:val="24"/>
          <w:szCs w:val="24"/>
        </w:rPr>
        <w:t>Hommel</w:t>
      </w:r>
      <w:proofErr w:type="spellEnd"/>
      <w:r>
        <w:rPr>
          <w:rFonts w:ascii="Times New Roman" w:hAnsi="Times New Roman"/>
          <w:sz w:val="24"/>
          <w:szCs w:val="24"/>
        </w:rPr>
        <w:t xml:space="preserve"> &amp; </w:t>
      </w:r>
      <w:proofErr w:type="spellStart"/>
      <w:r>
        <w:rPr>
          <w:rFonts w:ascii="Times New Roman" w:hAnsi="Times New Roman"/>
          <w:sz w:val="24"/>
          <w:szCs w:val="24"/>
        </w:rPr>
        <w:t>Prinz</w:t>
      </w:r>
      <w:proofErr w:type="spellEnd"/>
      <w:r>
        <w:rPr>
          <w:rFonts w:ascii="Times New Roman" w:hAnsi="Times New Roman"/>
          <w:sz w:val="24"/>
          <w:szCs w:val="24"/>
        </w:rPr>
        <w:t xml:space="preserve">, 1997; </w:t>
      </w:r>
      <w:r w:rsidR="00C71B51">
        <w:rPr>
          <w:rFonts w:ascii="Times New Roman" w:hAnsi="Times New Roman"/>
          <w:sz w:val="24"/>
          <w:szCs w:val="24"/>
        </w:rPr>
        <w:t>Proctor &amp; Reeve</w:t>
      </w:r>
      <w:r>
        <w:rPr>
          <w:rFonts w:ascii="Times New Roman" w:hAnsi="Times New Roman"/>
          <w:sz w:val="24"/>
          <w:szCs w:val="24"/>
        </w:rPr>
        <w:t>, 1990). These tasks are distinguished by their proclivity</w:t>
      </w:r>
      <w:r w:rsidRPr="00994D3A">
        <w:rPr>
          <w:rFonts w:ascii="Times New Roman" w:hAnsi="Times New Roman"/>
          <w:sz w:val="24"/>
          <w:szCs w:val="24"/>
        </w:rPr>
        <w:t xml:space="preserve"> </w:t>
      </w:r>
      <w:r>
        <w:rPr>
          <w:rFonts w:ascii="Times New Roman" w:hAnsi="Times New Roman"/>
          <w:sz w:val="24"/>
          <w:szCs w:val="24"/>
        </w:rPr>
        <w:t>to</w:t>
      </w:r>
      <w:r w:rsidRPr="00994D3A">
        <w:rPr>
          <w:rFonts w:ascii="Times New Roman" w:hAnsi="Times New Roman"/>
          <w:sz w:val="24"/>
          <w:szCs w:val="24"/>
        </w:rPr>
        <w:t xml:space="preserve"> produc</w:t>
      </w:r>
      <w:r>
        <w:rPr>
          <w:rFonts w:ascii="Times New Roman" w:hAnsi="Times New Roman"/>
          <w:sz w:val="24"/>
          <w:szCs w:val="24"/>
        </w:rPr>
        <w:t>e</w:t>
      </w:r>
      <w:r w:rsidRPr="00994D3A">
        <w:rPr>
          <w:rFonts w:ascii="Times New Roman" w:hAnsi="Times New Roman"/>
          <w:sz w:val="24"/>
          <w:szCs w:val="24"/>
        </w:rPr>
        <w:t xml:space="preserve"> conflicts that interfere with </w:t>
      </w:r>
      <w:r>
        <w:rPr>
          <w:rFonts w:ascii="Times New Roman" w:hAnsi="Times New Roman"/>
          <w:sz w:val="24"/>
          <w:szCs w:val="24"/>
        </w:rPr>
        <w:t>some stage or component of information processing. The defining observation of SRC tasks is that when the relation between and within stimulus and response sets are natural and intuitive, performance is relatively fast and accurate. But, when there is a mismatch between and/or within stimulus and response sets, performance is impaired. For example, a person more easily responds to the display of a number by naming that number, than if she were</w:t>
      </w:r>
      <w:r w:rsidR="00411117">
        <w:rPr>
          <w:rFonts w:ascii="Times New Roman" w:hAnsi="Times New Roman"/>
          <w:sz w:val="24"/>
          <w:szCs w:val="24"/>
        </w:rPr>
        <w:t xml:space="preserve"> instructed</w:t>
      </w:r>
      <w:r>
        <w:rPr>
          <w:rFonts w:ascii="Times New Roman" w:hAnsi="Times New Roman"/>
          <w:sz w:val="24"/>
          <w:szCs w:val="24"/>
        </w:rPr>
        <w:t xml:space="preserve"> to respond with another number’s name or the name of an arbitrary color. Or a person is faster to press a button on his left side when </w:t>
      </w:r>
      <w:r w:rsidR="00671C90">
        <w:rPr>
          <w:rFonts w:ascii="Times New Roman" w:hAnsi="Times New Roman"/>
          <w:sz w:val="24"/>
          <w:szCs w:val="24"/>
        </w:rPr>
        <w:t>the button controls something such as a light</w:t>
      </w:r>
      <w:r>
        <w:rPr>
          <w:rFonts w:ascii="Times New Roman" w:hAnsi="Times New Roman"/>
          <w:sz w:val="24"/>
          <w:szCs w:val="24"/>
        </w:rPr>
        <w:t xml:space="preserve"> that also occurs on his left side</w:t>
      </w:r>
      <w:r w:rsidR="00671C90">
        <w:rPr>
          <w:rFonts w:ascii="Times New Roman" w:hAnsi="Times New Roman"/>
          <w:sz w:val="24"/>
          <w:szCs w:val="24"/>
        </w:rPr>
        <w:t xml:space="preserve"> than when the light is on his right side</w:t>
      </w:r>
      <w:r>
        <w:rPr>
          <w:rFonts w:ascii="Times New Roman" w:hAnsi="Times New Roman"/>
          <w:sz w:val="24"/>
          <w:szCs w:val="24"/>
        </w:rPr>
        <w:t xml:space="preserve">. In the first example, correspondence between the stimulus (number) and response sets (number’s name, alternate number’s name, color) determines performance and in the second example performance is impacted by the location of the </w:t>
      </w:r>
      <w:r w:rsidR="00671C90">
        <w:rPr>
          <w:rFonts w:ascii="Times New Roman" w:hAnsi="Times New Roman"/>
          <w:sz w:val="24"/>
          <w:szCs w:val="24"/>
        </w:rPr>
        <w:t>switch and the light</w:t>
      </w:r>
      <w:r>
        <w:rPr>
          <w:rFonts w:ascii="Times New Roman" w:hAnsi="Times New Roman"/>
          <w:sz w:val="24"/>
          <w:szCs w:val="24"/>
        </w:rPr>
        <w:t xml:space="preserve">. Most simply put, performance on a task is determined by the fit between and within the set of stimuli and the set of responses. </w:t>
      </w:r>
      <w:r w:rsidRPr="00496869">
        <w:rPr>
          <w:rFonts w:ascii="Times New Roman" w:hAnsi="Times New Roman"/>
          <w:sz w:val="24"/>
          <w:szCs w:val="24"/>
        </w:rPr>
        <w:t>Most of the work regarding SRC tasks has focused on determining</w:t>
      </w:r>
      <w:r w:rsidRPr="004303A8">
        <w:rPr>
          <w:rFonts w:ascii="Times New Roman" w:hAnsi="Times New Roman"/>
          <w:sz w:val="24"/>
          <w:szCs w:val="24"/>
        </w:rPr>
        <w:t xml:space="preserve"> what</w:t>
      </w:r>
      <w:r>
        <w:rPr>
          <w:rFonts w:ascii="Times New Roman" w:hAnsi="Times New Roman"/>
          <w:sz w:val="24"/>
          <w:szCs w:val="24"/>
        </w:rPr>
        <w:t xml:space="preserve"> causes these stimulus-response compatibility effects (for reviews, see </w:t>
      </w:r>
      <w:proofErr w:type="spellStart"/>
      <w:r>
        <w:rPr>
          <w:rFonts w:ascii="Times New Roman" w:hAnsi="Times New Roman"/>
          <w:sz w:val="24"/>
          <w:szCs w:val="24"/>
        </w:rPr>
        <w:t>Hommel</w:t>
      </w:r>
      <w:proofErr w:type="spellEnd"/>
      <w:r>
        <w:rPr>
          <w:rFonts w:ascii="Times New Roman" w:hAnsi="Times New Roman"/>
          <w:sz w:val="24"/>
          <w:szCs w:val="24"/>
        </w:rPr>
        <w:t xml:space="preserve"> &amp; </w:t>
      </w:r>
      <w:proofErr w:type="spellStart"/>
      <w:r>
        <w:rPr>
          <w:rFonts w:ascii="Times New Roman" w:hAnsi="Times New Roman"/>
          <w:sz w:val="24"/>
          <w:szCs w:val="24"/>
        </w:rPr>
        <w:t>Prinz</w:t>
      </w:r>
      <w:proofErr w:type="spellEnd"/>
      <w:r>
        <w:rPr>
          <w:rFonts w:ascii="Times New Roman" w:hAnsi="Times New Roman"/>
          <w:sz w:val="24"/>
          <w:szCs w:val="24"/>
        </w:rPr>
        <w:t>, 1997</w:t>
      </w:r>
      <w:proofErr w:type="gramStart"/>
      <w:r>
        <w:rPr>
          <w:rFonts w:ascii="Times New Roman" w:hAnsi="Times New Roman"/>
          <w:sz w:val="24"/>
          <w:szCs w:val="24"/>
        </w:rPr>
        <w:t xml:space="preserve">; </w:t>
      </w:r>
      <w:r w:rsidR="00AA697C">
        <w:rPr>
          <w:rFonts w:ascii="Times New Roman" w:hAnsi="Times New Roman"/>
          <w:sz w:val="24"/>
          <w:szCs w:val="24"/>
        </w:rPr>
        <w:t xml:space="preserve"> Proctor</w:t>
      </w:r>
      <w:proofErr w:type="gramEnd"/>
      <w:r w:rsidR="00AA697C">
        <w:rPr>
          <w:rFonts w:ascii="Times New Roman" w:hAnsi="Times New Roman"/>
          <w:sz w:val="24"/>
          <w:szCs w:val="24"/>
        </w:rPr>
        <w:t xml:space="preserve"> &amp; Reeve, 1990; </w:t>
      </w:r>
      <w:r>
        <w:rPr>
          <w:rFonts w:ascii="Times New Roman" w:hAnsi="Times New Roman"/>
          <w:sz w:val="24"/>
          <w:szCs w:val="24"/>
        </w:rPr>
        <w:t xml:space="preserve">Proctor &amp; Vu, 2007). However, relatively little attention has been given to what people do to </w:t>
      </w:r>
      <w:r w:rsidRPr="0055495F">
        <w:rPr>
          <w:rFonts w:ascii="Times New Roman" w:hAnsi="Times New Roman"/>
          <w:i/>
          <w:sz w:val="24"/>
          <w:szCs w:val="24"/>
        </w:rPr>
        <w:t>combat</w:t>
      </w:r>
      <w:r>
        <w:rPr>
          <w:rFonts w:ascii="Times New Roman" w:hAnsi="Times New Roman"/>
          <w:sz w:val="24"/>
          <w:szCs w:val="24"/>
        </w:rPr>
        <w:t xml:space="preserve"> this interference (but see Ridderinkhoff [2002] for an example with the Simon task). What people do</w:t>
      </w:r>
      <w:r w:rsidR="00671C90">
        <w:rPr>
          <w:rFonts w:ascii="Times New Roman" w:hAnsi="Times New Roman"/>
          <w:sz w:val="24"/>
          <w:szCs w:val="24"/>
        </w:rPr>
        <w:t xml:space="preserve"> to cope with interference</w:t>
      </w:r>
      <w:r>
        <w:rPr>
          <w:rFonts w:ascii="Times New Roman" w:hAnsi="Times New Roman"/>
          <w:sz w:val="24"/>
          <w:szCs w:val="24"/>
        </w:rPr>
        <w:t xml:space="preserve">, in particular, what </w:t>
      </w:r>
      <w:r w:rsidR="00433191">
        <w:rPr>
          <w:rFonts w:ascii="Times New Roman" w:hAnsi="Times New Roman"/>
          <w:sz w:val="24"/>
          <w:szCs w:val="24"/>
        </w:rPr>
        <w:t>higher-WMC subjects</w:t>
      </w:r>
      <w:r>
        <w:rPr>
          <w:rFonts w:ascii="Times New Roman" w:hAnsi="Times New Roman"/>
          <w:sz w:val="24"/>
          <w:szCs w:val="24"/>
        </w:rPr>
        <w:t xml:space="preserve"> do, is really the key question in regards to advancing</w:t>
      </w:r>
      <w:r w:rsidR="00B86C1C">
        <w:rPr>
          <w:rFonts w:ascii="Times New Roman" w:hAnsi="Times New Roman"/>
          <w:sz w:val="24"/>
          <w:szCs w:val="24"/>
        </w:rPr>
        <w:t xml:space="preserve"> WMC</w:t>
      </w:r>
      <w:r>
        <w:rPr>
          <w:rFonts w:ascii="Times New Roman" w:hAnsi="Times New Roman"/>
          <w:sz w:val="24"/>
          <w:szCs w:val="24"/>
        </w:rPr>
        <w:t xml:space="preserve"> theory. </w:t>
      </w:r>
    </w:p>
    <w:p w:rsidR="0075386E" w:rsidRDefault="008319E5">
      <w:pPr>
        <w:spacing w:after="0" w:line="480" w:lineRule="auto"/>
        <w:rPr>
          <w:rFonts w:ascii="Times New Roman" w:hAnsi="Times New Roman"/>
          <w:sz w:val="24"/>
          <w:szCs w:val="24"/>
        </w:rPr>
      </w:pPr>
      <w:r>
        <w:rPr>
          <w:rFonts w:ascii="Times New Roman" w:hAnsi="Times New Roman"/>
          <w:sz w:val="24"/>
          <w:szCs w:val="24"/>
        </w:rPr>
        <w:tab/>
      </w:r>
      <w:r w:rsidR="0065045B">
        <w:rPr>
          <w:rFonts w:ascii="Times New Roman" w:hAnsi="Times New Roman"/>
          <w:sz w:val="24"/>
          <w:szCs w:val="24"/>
        </w:rPr>
        <w:t>WMC predicts performance on some Stroop and flanker tasks</w:t>
      </w:r>
      <w:r w:rsidR="007866A8">
        <w:rPr>
          <w:rFonts w:ascii="Times New Roman" w:hAnsi="Times New Roman"/>
          <w:sz w:val="24"/>
          <w:szCs w:val="24"/>
        </w:rPr>
        <w:t xml:space="preserve"> (</w:t>
      </w:r>
      <w:r w:rsidR="00F554A6">
        <w:rPr>
          <w:rFonts w:ascii="Times New Roman" w:hAnsi="Times New Roman"/>
          <w:sz w:val="24"/>
          <w:szCs w:val="24"/>
        </w:rPr>
        <w:t>Heitz &amp; Engle, 2007; Kane &amp; Engle, 2003;</w:t>
      </w:r>
      <w:r w:rsidR="00F554A6" w:rsidRPr="00F554A6">
        <w:rPr>
          <w:rFonts w:ascii="Times New Roman" w:hAnsi="Times New Roman"/>
          <w:sz w:val="24"/>
          <w:szCs w:val="24"/>
        </w:rPr>
        <w:t xml:space="preserve"> </w:t>
      </w:r>
      <w:r w:rsidR="00F554A6">
        <w:rPr>
          <w:rFonts w:ascii="Times New Roman" w:hAnsi="Times New Roman"/>
          <w:sz w:val="24"/>
          <w:szCs w:val="24"/>
        </w:rPr>
        <w:t>Meier &amp; Kane, 2012a; Redick &amp; Engle, 2006; Shipstead et al, 2012</w:t>
      </w:r>
      <w:r w:rsidR="007866A8">
        <w:rPr>
          <w:rFonts w:ascii="Times New Roman" w:hAnsi="Times New Roman"/>
          <w:sz w:val="24"/>
          <w:szCs w:val="24"/>
        </w:rPr>
        <w:t>)</w:t>
      </w:r>
      <w:r w:rsidR="0065045B">
        <w:rPr>
          <w:rFonts w:ascii="Times New Roman" w:hAnsi="Times New Roman"/>
          <w:sz w:val="24"/>
          <w:szCs w:val="24"/>
        </w:rPr>
        <w:t xml:space="preserve">, but </w:t>
      </w:r>
      <w:r w:rsidR="0065045B">
        <w:rPr>
          <w:rFonts w:ascii="Times New Roman" w:hAnsi="Times New Roman"/>
          <w:sz w:val="24"/>
          <w:szCs w:val="24"/>
        </w:rPr>
        <w:lastRenderedPageBreak/>
        <w:t>there is no evidence that W</w:t>
      </w:r>
      <w:r w:rsidR="003E5591">
        <w:rPr>
          <w:rFonts w:ascii="Times New Roman" w:hAnsi="Times New Roman"/>
          <w:sz w:val="24"/>
          <w:szCs w:val="24"/>
        </w:rPr>
        <w:t>MC predicts Simon performance</w:t>
      </w:r>
      <w:r w:rsidR="007866A8">
        <w:rPr>
          <w:rFonts w:ascii="Times New Roman" w:hAnsi="Times New Roman"/>
          <w:sz w:val="24"/>
          <w:szCs w:val="24"/>
        </w:rPr>
        <w:t xml:space="preserve"> (and evidence that it does not; </w:t>
      </w:r>
      <w:r w:rsidR="00F554A6">
        <w:rPr>
          <w:rFonts w:ascii="Times New Roman" w:hAnsi="Times New Roman"/>
          <w:sz w:val="24"/>
          <w:szCs w:val="24"/>
        </w:rPr>
        <w:t>Keye et al., 2009; Meier &amp; Kane 2012b</w:t>
      </w:r>
      <w:r w:rsidR="007866A8">
        <w:rPr>
          <w:rFonts w:ascii="Times New Roman" w:hAnsi="Times New Roman"/>
          <w:sz w:val="24"/>
          <w:szCs w:val="24"/>
        </w:rPr>
        <w:t>)</w:t>
      </w:r>
      <w:r w:rsidR="003E5591">
        <w:rPr>
          <w:rFonts w:ascii="Times New Roman" w:hAnsi="Times New Roman"/>
          <w:sz w:val="24"/>
          <w:szCs w:val="24"/>
        </w:rPr>
        <w:t xml:space="preserve">. </w:t>
      </w:r>
      <w:r w:rsidR="0065045B">
        <w:rPr>
          <w:rFonts w:ascii="Times New Roman" w:hAnsi="Times New Roman"/>
          <w:sz w:val="24"/>
          <w:szCs w:val="24"/>
        </w:rPr>
        <w:t>Using crude subt</w:t>
      </w:r>
      <w:r w:rsidR="00712C59">
        <w:rPr>
          <w:rFonts w:ascii="Times New Roman" w:hAnsi="Times New Roman"/>
          <w:sz w:val="24"/>
          <w:szCs w:val="24"/>
        </w:rPr>
        <w:t xml:space="preserve">ractive logic (Donders, 1869), </w:t>
      </w:r>
      <w:r w:rsidR="0065045B">
        <w:rPr>
          <w:rFonts w:ascii="Times New Roman" w:hAnsi="Times New Roman"/>
          <w:sz w:val="24"/>
          <w:szCs w:val="24"/>
        </w:rPr>
        <w:t xml:space="preserve">the most salient difference among flanker, Stroop, and Simon tasks </w:t>
      </w:r>
      <w:r w:rsidR="00C56093">
        <w:rPr>
          <w:rFonts w:ascii="Times New Roman" w:hAnsi="Times New Roman"/>
          <w:sz w:val="24"/>
          <w:szCs w:val="24"/>
        </w:rPr>
        <w:t>is</w:t>
      </w:r>
      <w:r w:rsidR="0065045B">
        <w:rPr>
          <w:rFonts w:ascii="Times New Roman" w:hAnsi="Times New Roman"/>
          <w:sz w:val="24"/>
          <w:szCs w:val="24"/>
        </w:rPr>
        <w:t xml:space="preserve"> th</w:t>
      </w:r>
      <w:r w:rsidR="007866A8">
        <w:rPr>
          <w:rFonts w:ascii="Times New Roman" w:hAnsi="Times New Roman"/>
          <w:sz w:val="24"/>
          <w:szCs w:val="24"/>
        </w:rPr>
        <w:t>at</w:t>
      </w:r>
      <w:r w:rsidR="0065045B">
        <w:rPr>
          <w:rFonts w:ascii="Times New Roman" w:hAnsi="Times New Roman"/>
          <w:sz w:val="24"/>
          <w:szCs w:val="24"/>
        </w:rPr>
        <w:t xml:space="preserve"> flanker and Stroop tasks contain overlap between re</w:t>
      </w:r>
      <w:r w:rsidR="00712C59">
        <w:rPr>
          <w:rFonts w:ascii="Times New Roman" w:hAnsi="Times New Roman"/>
          <w:sz w:val="24"/>
          <w:szCs w:val="24"/>
        </w:rPr>
        <w:t xml:space="preserve">levant and irrelevant </w:t>
      </w:r>
      <w:r w:rsidR="002E483D" w:rsidRPr="0055495F">
        <w:rPr>
          <w:rFonts w:ascii="Times New Roman" w:hAnsi="Times New Roman"/>
          <w:i/>
          <w:sz w:val="24"/>
          <w:szCs w:val="24"/>
        </w:rPr>
        <w:t>stimulus</w:t>
      </w:r>
      <w:r w:rsidR="00712C59">
        <w:rPr>
          <w:rFonts w:ascii="Times New Roman" w:hAnsi="Times New Roman"/>
          <w:sz w:val="24"/>
          <w:szCs w:val="24"/>
        </w:rPr>
        <w:t xml:space="preserve"> </w:t>
      </w:r>
      <w:r w:rsidR="0065045B">
        <w:rPr>
          <w:rFonts w:ascii="Times New Roman" w:hAnsi="Times New Roman"/>
          <w:sz w:val="24"/>
          <w:szCs w:val="24"/>
        </w:rPr>
        <w:t>dimensions</w:t>
      </w:r>
      <w:r w:rsidR="00762848">
        <w:rPr>
          <w:rFonts w:ascii="Times New Roman" w:hAnsi="Times New Roman"/>
          <w:sz w:val="24"/>
          <w:szCs w:val="24"/>
        </w:rPr>
        <w:t xml:space="preserve"> while the Simon task does not</w:t>
      </w:r>
      <w:r w:rsidR="007866A8">
        <w:rPr>
          <w:rFonts w:ascii="Times New Roman" w:hAnsi="Times New Roman"/>
          <w:sz w:val="24"/>
          <w:szCs w:val="24"/>
        </w:rPr>
        <w:t>.</w:t>
      </w:r>
      <w:r w:rsidR="003E5591">
        <w:rPr>
          <w:rFonts w:ascii="Times New Roman" w:hAnsi="Times New Roman"/>
          <w:sz w:val="24"/>
          <w:szCs w:val="24"/>
        </w:rPr>
        <w:t xml:space="preserve"> </w:t>
      </w:r>
      <w:r w:rsidR="00BA054D">
        <w:rPr>
          <w:rFonts w:ascii="Times New Roman" w:hAnsi="Times New Roman"/>
          <w:sz w:val="24"/>
          <w:szCs w:val="24"/>
        </w:rPr>
        <w:t xml:space="preserve">This suggests that </w:t>
      </w:r>
      <w:r w:rsidR="003E5591">
        <w:rPr>
          <w:rFonts w:ascii="Times New Roman" w:hAnsi="Times New Roman"/>
          <w:sz w:val="24"/>
          <w:szCs w:val="24"/>
        </w:rPr>
        <w:t>WMC</w:t>
      </w:r>
      <w:r w:rsidR="00712C59">
        <w:rPr>
          <w:rFonts w:ascii="Times New Roman" w:hAnsi="Times New Roman"/>
          <w:sz w:val="24"/>
          <w:szCs w:val="24"/>
        </w:rPr>
        <w:t xml:space="preserve"> </w:t>
      </w:r>
      <w:r w:rsidR="003E5591">
        <w:rPr>
          <w:rFonts w:ascii="Times New Roman" w:hAnsi="Times New Roman"/>
          <w:sz w:val="24"/>
          <w:szCs w:val="24"/>
        </w:rPr>
        <w:t>helps resolve stimulus-stimulus but not stimulus-response conflicts</w:t>
      </w:r>
      <w:r w:rsidR="00762848">
        <w:rPr>
          <w:rFonts w:ascii="Times New Roman" w:hAnsi="Times New Roman"/>
          <w:sz w:val="24"/>
          <w:szCs w:val="24"/>
        </w:rPr>
        <w:t>.</w:t>
      </w:r>
      <w:r w:rsidR="00B86C1C">
        <w:rPr>
          <w:rFonts w:ascii="Times New Roman" w:hAnsi="Times New Roman"/>
          <w:sz w:val="24"/>
          <w:szCs w:val="24"/>
        </w:rPr>
        <w:t xml:space="preserve"> </w:t>
      </w:r>
      <w:r w:rsidR="00762848">
        <w:rPr>
          <w:rFonts w:ascii="Times New Roman" w:hAnsi="Times New Roman"/>
          <w:sz w:val="24"/>
          <w:szCs w:val="24"/>
        </w:rPr>
        <w:t xml:space="preserve"> </w:t>
      </w:r>
    </w:p>
    <w:p w:rsidR="001911A5" w:rsidRPr="00A569D2" w:rsidRDefault="003A7FBC">
      <w:pPr>
        <w:spacing w:after="0" w:line="480" w:lineRule="auto"/>
        <w:rPr>
          <w:rFonts w:ascii="Times New Roman" w:hAnsi="Times New Roman"/>
          <w:b/>
          <w:sz w:val="24"/>
          <w:szCs w:val="24"/>
        </w:rPr>
      </w:pPr>
      <w:r>
        <w:rPr>
          <w:rFonts w:ascii="Times New Roman" w:hAnsi="Times New Roman"/>
          <w:b/>
          <w:sz w:val="24"/>
          <w:szCs w:val="24"/>
        </w:rPr>
        <w:t xml:space="preserve">An example of how </w:t>
      </w:r>
      <w:r w:rsidR="001911A5" w:rsidRPr="00A569D2">
        <w:rPr>
          <w:rFonts w:ascii="Times New Roman" w:hAnsi="Times New Roman"/>
          <w:b/>
          <w:sz w:val="24"/>
          <w:szCs w:val="24"/>
        </w:rPr>
        <w:t>Dimensional Overlap can be used to specify the WMC attention relationship</w:t>
      </w:r>
    </w:p>
    <w:p w:rsidR="00373402" w:rsidRDefault="00762848">
      <w:pPr>
        <w:spacing w:after="0" w:line="480" w:lineRule="auto"/>
        <w:ind w:firstLine="720"/>
        <w:rPr>
          <w:rFonts w:ascii="Times New Roman" w:hAnsi="Times New Roman"/>
          <w:sz w:val="24"/>
          <w:szCs w:val="24"/>
        </w:rPr>
      </w:pPr>
      <w:r>
        <w:rPr>
          <w:rFonts w:ascii="Times New Roman" w:hAnsi="Times New Roman"/>
          <w:sz w:val="24"/>
          <w:szCs w:val="24"/>
        </w:rPr>
        <w:t>Meier and Kane (2012</w:t>
      </w:r>
      <w:r w:rsidR="00B82ED7">
        <w:rPr>
          <w:rFonts w:ascii="Times New Roman" w:hAnsi="Times New Roman"/>
          <w:sz w:val="24"/>
          <w:szCs w:val="24"/>
        </w:rPr>
        <w:t>b</w:t>
      </w:r>
      <w:r>
        <w:rPr>
          <w:rFonts w:ascii="Times New Roman" w:hAnsi="Times New Roman"/>
          <w:sz w:val="24"/>
          <w:szCs w:val="24"/>
        </w:rPr>
        <w:t>) tested whether WMC relates to the resolution of stimulus-stimulus conflict, stimulus-response conflict</w:t>
      </w:r>
      <w:r w:rsidR="007866A8">
        <w:rPr>
          <w:rFonts w:ascii="Times New Roman" w:hAnsi="Times New Roman"/>
          <w:sz w:val="24"/>
          <w:szCs w:val="24"/>
        </w:rPr>
        <w:t>,</w:t>
      </w:r>
      <w:r>
        <w:rPr>
          <w:rFonts w:ascii="Times New Roman" w:hAnsi="Times New Roman"/>
          <w:sz w:val="24"/>
          <w:szCs w:val="24"/>
        </w:rPr>
        <w:t xml:space="preserve"> or both</w:t>
      </w:r>
      <w:r w:rsidR="003E5591">
        <w:rPr>
          <w:rFonts w:ascii="Times New Roman" w:hAnsi="Times New Roman"/>
          <w:sz w:val="24"/>
          <w:szCs w:val="24"/>
        </w:rPr>
        <w:t>. S</w:t>
      </w:r>
      <w:r>
        <w:rPr>
          <w:rFonts w:ascii="Times New Roman" w:hAnsi="Times New Roman"/>
          <w:sz w:val="24"/>
          <w:szCs w:val="24"/>
        </w:rPr>
        <w:t>ubjects completed a task</w:t>
      </w:r>
      <w:r w:rsidR="003A615F">
        <w:rPr>
          <w:rFonts w:ascii="Times New Roman" w:hAnsi="Times New Roman"/>
          <w:sz w:val="24"/>
          <w:szCs w:val="24"/>
        </w:rPr>
        <w:t xml:space="preserve"> where some trials presented just stimulus-stimulus conflict</w:t>
      </w:r>
      <w:r w:rsidR="00586A59">
        <w:rPr>
          <w:rFonts w:ascii="Times New Roman" w:hAnsi="Times New Roman"/>
          <w:sz w:val="24"/>
          <w:szCs w:val="24"/>
        </w:rPr>
        <w:t xml:space="preserve"> and other trials presented stimulus-response conflict</w:t>
      </w:r>
      <w:r w:rsidR="006F5F4E">
        <w:rPr>
          <w:rFonts w:ascii="Times New Roman" w:hAnsi="Times New Roman"/>
          <w:sz w:val="24"/>
          <w:szCs w:val="24"/>
        </w:rPr>
        <w:t xml:space="preserve"> </w:t>
      </w:r>
      <w:r w:rsidR="003E5591">
        <w:rPr>
          <w:rFonts w:ascii="Times New Roman" w:hAnsi="Times New Roman"/>
          <w:sz w:val="24"/>
          <w:szCs w:val="24"/>
        </w:rPr>
        <w:t>(</w:t>
      </w:r>
      <w:r w:rsidR="003A615F">
        <w:rPr>
          <w:rFonts w:ascii="Times New Roman" w:hAnsi="Times New Roman"/>
          <w:sz w:val="24"/>
          <w:szCs w:val="24"/>
        </w:rPr>
        <w:t xml:space="preserve">adapted from </w:t>
      </w:r>
      <w:r w:rsidR="003E5591">
        <w:rPr>
          <w:rFonts w:ascii="Times New Roman" w:hAnsi="Times New Roman"/>
          <w:sz w:val="24"/>
          <w:szCs w:val="24"/>
        </w:rPr>
        <w:t xml:space="preserve">Liu, Banich, Jacobsen, &amp; Tanabe, 2004). As described in the Simon </w:t>
      </w:r>
      <w:r w:rsidR="003A615F">
        <w:rPr>
          <w:rFonts w:ascii="Times New Roman" w:hAnsi="Times New Roman"/>
          <w:sz w:val="24"/>
          <w:szCs w:val="24"/>
        </w:rPr>
        <w:t xml:space="preserve">effect </w:t>
      </w:r>
      <w:r w:rsidR="003E5591">
        <w:rPr>
          <w:rFonts w:ascii="Times New Roman" w:hAnsi="Times New Roman"/>
          <w:sz w:val="24"/>
          <w:szCs w:val="24"/>
        </w:rPr>
        <w:t xml:space="preserve">section of the </w:t>
      </w:r>
      <w:r w:rsidR="003A615F">
        <w:rPr>
          <w:rFonts w:ascii="Times New Roman" w:hAnsi="Times New Roman"/>
          <w:sz w:val="24"/>
          <w:szCs w:val="24"/>
        </w:rPr>
        <w:t>conflict task review</w:t>
      </w:r>
      <w:r w:rsidR="003E5591">
        <w:rPr>
          <w:rFonts w:ascii="Times New Roman" w:hAnsi="Times New Roman"/>
          <w:sz w:val="24"/>
          <w:szCs w:val="24"/>
        </w:rPr>
        <w:t>, subjects were presented with an up or a down arrow that was either below or above</w:t>
      </w:r>
      <w:r w:rsidR="00653123">
        <w:rPr>
          <w:rFonts w:ascii="Times New Roman" w:hAnsi="Times New Roman"/>
          <w:sz w:val="24"/>
          <w:szCs w:val="24"/>
        </w:rPr>
        <w:t>,</w:t>
      </w:r>
      <w:r w:rsidR="003E5591">
        <w:rPr>
          <w:rFonts w:ascii="Times New Roman" w:hAnsi="Times New Roman"/>
          <w:sz w:val="24"/>
          <w:szCs w:val="24"/>
        </w:rPr>
        <w:t xml:space="preserve"> or to </w:t>
      </w:r>
      <w:r w:rsidR="00E02448">
        <w:rPr>
          <w:rFonts w:ascii="Times New Roman" w:hAnsi="Times New Roman"/>
          <w:sz w:val="24"/>
          <w:szCs w:val="24"/>
        </w:rPr>
        <w:t>the left or right</w:t>
      </w:r>
      <w:r w:rsidR="00653123">
        <w:rPr>
          <w:rFonts w:ascii="Times New Roman" w:hAnsi="Times New Roman"/>
          <w:sz w:val="24"/>
          <w:szCs w:val="24"/>
        </w:rPr>
        <w:t>,</w:t>
      </w:r>
      <w:r w:rsidR="00E02448">
        <w:rPr>
          <w:rFonts w:ascii="Times New Roman" w:hAnsi="Times New Roman"/>
          <w:sz w:val="24"/>
          <w:szCs w:val="24"/>
        </w:rPr>
        <w:t xml:space="preserve"> of fixation</w:t>
      </w:r>
      <w:r w:rsidR="00653123">
        <w:rPr>
          <w:rFonts w:ascii="Times New Roman" w:hAnsi="Times New Roman"/>
          <w:sz w:val="24"/>
          <w:szCs w:val="24"/>
        </w:rPr>
        <w:t xml:space="preserve"> (all equidistant from central fixation)</w:t>
      </w:r>
      <w:r w:rsidR="00E02448">
        <w:rPr>
          <w:rFonts w:ascii="Times New Roman" w:hAnsi="Times New Roman"/>
          <w:sz w:val="24"/>
          <w:szCs w:val="24"/>
        </w:rPr>
        <w:t xml:space="preserve">. </w:t>
      </w:r>
      <w:r w:rsidR="003E5591">
        <w:rPr>
          <w:rFonts w:ascii="Times New Roman" w:hAnsi="Times New Roman"/>
          <w:sz w:val="24"/>
          <w:szCs w:val="24"/>
        </w:rPr>
        <w:t>The</w:t>
      </w:r>
      <w:r w:rsidR="00E02448">
        <w:rPr>
          <w:rFonts w:ascii="Times New Roman" w:hAnsi="Times New Roman"/>
          <w:sz w:val="24"/>
          <w:szCs w:val="24"/>
        </w:rPr>
        <w:t xml:space="preserve"> irrelevant stimulus dimension </w:t>
      </w:r>
      <w:r w:rsidR="003E5591">
        <w:rPr>
          <w:rFonts w:ascii="Times New Roman" w:hAnsi="Times New Roman"/>
          <w:sz w:val="24"/>
          <w:szCs w:val="24"/>
        </w:rPr>
        <w:t xml:space="preserve">of </w:t>
      </w:r>
      <w:r w:rsidR="00C56093">
        <w:rPr>
          <w:rFonts w:ascii="Times New Roman" w:hAnsi="Times New Roman"/>
          <w:sz w:val="24"/>
          <w:szCs w:val="24"/>
        </w:rPr>
        <w:t>arrow location</w:t>
      </w:r>
      <w:r w:rsidR="003E5591">
        <w:rPr>
          <w:rFonts w:ascii="Times New Roman" w:hAnsi="Times New Roman"/>
          <w:sz w:val="24"/>
          <w:szCs w:val="24"/>
        </w:rPr>
        <w:t xml:space="preserve"> to the left or right of fixation overlapped with the horizontally oriented key</w:t>
      </w:r>
      <w:r w:rsidR="00653123">
        <w:rPr>
          <w:rFonts w:ascii="Times New Roman" w:hAnsi="Times New Roman"/>
          <w:sz w:val="24"/>
          <w:szCs w:val="24"/>
        </w:rPr>
        <w:t>-</w:t>
      </w:r>
      <w:r w:rsidR="003E5591">
        <w:rPr>
          <w:rFonts w:ascii="Times New Roman" w:hAnsi="Times New Roman"/>
          <w:sz w:val="24"/>
          <w:szCs w:val="24"/>
        </w:rPr>
        <w:t>press responses.</w:t>
      </w:r>
      <w:r w:rsidR="00E02448">
        <w:rPr>
          <w:rFonts w:ascii="Times New Roman" w:hAnsi="Times New Roman"/>
          <w:sz w:val="24"/>
          <w:szCs w:val="24"/>
        </w:rPr>
        <w:t xml:space="preserve"> </w:t>
      </w:r>
      <w:r w:rsidR="00653123">
        <w:rPr>
          <w:rFonts w:ascii="Times New Roman" w:hAnsi="Times New Roman"/>
          <w:sz w:val="24"/>
          <w:szCs w:val="24"/>
        </w:rPr>
        <w:t>Thus, s</w:t>
      </w:r>
      <w:r w:rsidR="00E02448">
        <w:rPr>
          <w:rFonts w:ascii="Times New Roman" w:hAnsi="Times New Roman"/>
          <w:sz w:val="24"/>
          <w:szCs w:val="24"/>
        </w:rPr>
        <w:t xml:space="preserve">ubjects were presented with stimulus-response conflict </w:t>
      </w:r>
      <w:r w:rsidR="00653123">
        <w:rPr>
          <w:rFonts w:ascii="Times New Roman" w:hAnsi="Times New Roman"/>
          <w:sz w:val="24"/>
          <w:szCs w:val="24"/>
        </w:rPr>
        <w:t>(</w:t>
      </w:r>
      <w:r w:rsidR="003A615F">
        <w:rPr>
          <w:rFonts w:ascii="Times New Roman" w:hAnsi="Times New Roman"/>
          <w:sz w:val="24"/>
          <w:szCs w:val="24"/>
        </w:rPr>
        <w:t>Simon</w:t>
      </w:r>
      <w:r w:rsidR="00653123">
        <w:rPr>
          <w:rFonts w:ascii="Times New Roman" w:hAnsi="Times New Roman"/>
          <w:sz w:val="24"/>
          <w:szCs w:val="24"/>
        </w:rPr>
        <w:t xml:space="preserve">) </w:t>
      </w:r>
      <w:r w:rsidR="00E02448">
        <w:rPr>
          <w:rFonts w:ascii="Times New Roman" w:hAnsi="Times New Roman"/>
          <w:sz w:val="24"/>
          <w:szCs w:val="24"/>
        </w:rPr>
        <w:t xml:space="preserve">trials when the </w:t>
      </w:r>
      <w:r w:rsidR="009255D8">
        <w:rPr>
          <w:rFonts w:ascii="Times New Roman" w:hAnsi="Times New Roman"/>
          <w:sz w:val="24"/>
          <w:szCs w:val="24"/>
        </w:rPr>
        <w:t>arrow location</w:t>
      </w:r>
      <w:r w:rsidR="00E02448">
        <w:rPr>
          <w:rFonts w:ascii="Times New Roman" w:hAnsi="Times New Roman"/>
          <w:sz w:val="24"/>
          <w:szCs w:val="24"/>
        </w:rPr>
        <w:t xml:space="preserve"> was on the</w:t>
      </w:r>
      <w:r w:rsidR="009255D8">
        <w:rPr>
          <w:rFonts w:ascii="Times New Roman" w:hAnsi="Times New Roman"/>
          <w:sz w:val="24"/>
          <w:szCs w:val="24"/>
        </w:rPr>
        <w:t xml:space="preserve"> opposite</w:t>
      </w:r>
      <w:r w:rsidR="00E02448">
        <w:rPr>
          <w:rFonts w:ascii="Times New Roman" w:hAnsi="Times New Roman"/>
          <w:sz w:val="24"/>
          <w:szCs w:val="24"/>
        </w:rPr>
        <w:t xml:space="preserve"> side of the screen</w:t>
      </w:r>
      <w:r w:rsidR="009255D8">
        <w:rPr>
          <w:rFonts w:ascii="Times New Roman" w:hAnsi="Times New Roman"/>
          <w:sz w:val="24"/>
          <w:szCs w:val="24"/>
        </w:rPr>
        <w:t xml:space="preserve"> </w:t>
      </w:r>
      <w:r w:rsidR="00E02448">
        <w:rPr>
          <w:rFonts w:ascii="Times New Roman" w:hAnsi="Times New Roman"/>
          <w:sz w:val="24"/>
          <w:szCs w:val="24"/>
        </w:rPr>
        <w:t>from the key to be pressed.</w:t>
      </w:r>
      <w:r w:rsidR="00E97EEE">
        <w:rPr>
          <w:rFonts w:ascii="Times New Roman" w:hAnsi="Times New Roman"/>
          <w:sz w:val="24"/>
          <w:szCs w:val="24"/>
        </w:rPr>
        <w:t xml:space="preserve"> </w:t>
      </w:r>
      <w:r w:rsidR="00E02448">
        <w:rPr>
          <w:rFonts w:ascii="Times New Roman" w:hAnsi="Times New Roman"/>
          <w:sz w:val="24"/>
          <w:szCs w:val="24"/>
        </w:rPr>
        <w:t xml:space="preserve">On trials where the arrow was above or below the </w:t>
      </w:r>
      <w:r w:rsidR="009255D8">
        <w:rPr>
          <w:rFonts w:ascii="Times New Roman" w:hAnsi="Times New Roman"/>
          <w:sz w:val="24"/>
          <w:szCs w:val="24"/>
        </w:rPr>
        <w:t xml:space="preserve">screen’s </w:t>
      </w:r>
      <w:r w:rsidR="00E02448">
        <w:rPr>
          <w:rFonts w:ascii="Times New Roman" w:hAnsi="Times New Roman"/>
          <w:sz w:val="24"/>
          <w:szCs w:val="24"/>
        </w:rPr>
        <w:t>midpoint</w:t>
      </w:r>
      <w:r w:rsidR="00653123">
        <w:rPr>
          <w:rFonts w:ascii="Times New Roman" w:hAnsi="Times New Roman"/>
          <w:sz w:val="24"/>
          <w:szCs w:val="24"/>
        </w:rPr>
        <w:t>, however,</w:t>
      </w:r>
      <w:r w:rsidR="00E02448">
        <w:rPr>
          <w:rFonts w:ascii="Times New Roman" w:hAnsi="Times New Roman"/>
          <w:sz w:val="24"/>
          <w:szCs w:val="24"/>
        </w:rPr>
        <w:t xml:space="preserve"> the irrelevant </w:t>
      </w:r>
      <w:r w:rsidR="00653123">
        <w:rPr>
          <w:rFonts w:ascii="Times New Roman" w:hAnsi="Times New Roman"/>
          <w:sz w:val="24"/>
          <w:szCs w:val="24"/>
        </w:rPr>
        <w:t xml:space="preserve">(vertical location) </w:t>
      </w:r>
      <w:r w:rsidR="00E02448">
        <w:rPr>
          <w:rFonts w:ascii="Times New Roman" w:hAnsi="Times New Roman"/>
          <w:sz w:val="24"/>
          <w:szCs w:val="24"/>
        </w:rPr>
        <w:t>and relevant</w:t>
      </w:r>
      <w:r w:rsidR="00653123">
        <w:rPr>
          <w:rFonts w:ascii="Times New Roman" w:hAnsi="Times New Roman"/>
          <w:sz w:val="24"/>
          <w:szCs w:val="24"/>
        </w:rPr>
        <w:t xml:space="preserve"> (arrow direction)</w:t>
      </w:r>
      <w:r w:rsidR="00E02448">
        <w:rPr>
          <w:rFonts w:ascii="Times New Roman" w:hAnsi="Times New Roman"/>
          <w:sz w:val="24"/>
          <w:szCs w:val="24"/>
        </w:rPr>
        <w:t xml:space="preserve"> </w:t>
      </w:r>
      <w:r w:rsidR="002E483D" w:rsidRPr="00412F1F">
        <w:rPr>
          <w:rFonts w:ascii="Times New Roman" w:hAnsi="Times New Roman"/>
          <w:sz w:val="24"/>
          <w:szCs w:val="24"/>
        </w:rPr>
        <w:t>stimulus</w:t>
      </w:r>
      <w:r w:rsidR="00E02448">
        <w:rPr>
          <w:rFonts w:ascii="Times New Roman" w:hAnsi="Times New Roman"/>
          <w:sz w:val="24"/>
          <w:szCs w:val="24"/>
        </w:rPr>
        <w:t xml:space="preserve"> dimensions overlapped</w:t>
      </w:r>
      <w:r w:rsidR="00653123">
        <w:rPr>
          <w:rFonts w:ascii="Times New Roman" w:hAnsi="Times New Roman"/>
          <w:sz w:val="24"/>
          <w:szCs w:val="24"/>
        </w:rPr>
        <w:t>,</w:t>
      </w:r>
      <w:r w:rsidR="00E02448">
        <w:rPr>
          <w:rFonts w:ascii="Times New Roman" w:hAnsi="Times New Roman"/>
          <w:sz w:val="24"/>
          <w:szCs w:val="24"/>
        </w:rPr>
        <w:t xml:space="preserve"> producing stimulus-stimulus conflict on trials where the </w:t>
      </w:r>
      <w:r w:rsidR="009255D8">
        <w:rPr>
          <w:rFonts w:ascii="Times New Roman" w:hAnsi="Times New Roman"/>
          <w:sz w:val="24"/>
          <w:szCs w:val="24"/>
        </w:rPr>
        <w:t>arrow direction</w:t>
      </w:r>
      <w:r w:rsidR="00E02448">
        <w:rPr>
          <w:rFonts w:ascii="Times New Roman" w:hAnsi="Times New Roman"/>
          <w:sz w:val="24"/>
          <w:szCs w:val="24"/>
        </w:rPr>
        <w:t xml:space="preserve"> conflicted with </w:t>
      </w:r>
      <w:r w:rsidR="009255D8">
        <w:rPr>
          <w:rFonts w:ascii="Times New Roman" w:hAnsi="Times New Roman"/>
          <w:sz w:val="24"/>
          <w:szCs w:val="24"/>
        </w:rPr>
        <w:t>the arrow location</w:t>
      </w:r>
      <w:r w:rsidR="00E02448">
        <w:rPr>
          <w:rFonts w:ascii="Times New Roman" w:hAnsi="Times New Roman"/>
          <w:sz w:val="24"/>
          <w:szCs w:val="24"/>
        </w:rPr>
        <w:t xml:space="preserve"> (e.g., an up arrow presented </w:t>
      </w:r>
      <w:r w:rsidR="00653123">
        <w:rPr>
          <w:rFonts w:ascii="Times New Roman" w:hAnsi="Times New Roman"/>
          <w:sz w:val="24"/>
          <w:szCs w:val="24"/>
        </w:rPr>
        <w:t>below fixation; a down arrow presented above fixation</w:t>
      </w:r>
      <w:r w:rsidR="00E02448">
        <w:rPr>
          <w:rFonts w:ascii="Times New Roman" w:hAnsi="Times New Roman"/>
          <w:sz w:val="24"/>
          <w:szCs w:val="24"/>
        </w:rPr>
        <w:t>).</w:t>
      </w:r>
      <w:r w:rsidR="008570E6">
        <w:rPr>
          <w:rFonts w:ascii="Times New Roman" w:hAnsi="Times New Roman"/>
          <w:sz w:val="24"/>
          <w:szCs w:val="24"/>
        </w:rPr>
        <w:t xml:space="preserve"> For both of these trial types</w:t>
      </w:r>
      <w:r w:rsidR="00E97EEE">
        <w:rPr>
          <w:rFonts w:ascii="Times New Roman" w:hAnsi="Times New Roman"/>
          <w:sz w:val="24"/>
          <w:szCs w:val="24"/>
        </w:rPr>
        <w:t>,</w:t>
      </w:r>
      <w:r w:rsidR="008570E6">
        <w:rPr>
          <w:rFonts w:ascii="Times New Roman" w:hAnsi="Times New Roman"/>
          <w:sz w:val="24"/>
          <w:szCs w:val="24"/>
        </w:rPr>
        <w:t xml:space="preserve"> stimulus location is irrelevant, and </w:t>
      </w:r>
      <w:r w:rsidR="0077012A">
        <w:rPr>
          <w:rFonts w:ascii="Times New Roman" w:hAnsi="Times New Roman"/>
          <w:sz w:val="24"/>
          <w:szCs w:val="24"/>
        </w:rPr>
        <w:t xml:space="preserve">the task goal is the same. So here, if we see any WMC-related performance differences, (following the logic of </w:t>
      </w:r>
      <w:r w:rsidR="0077012A">
        <w:rPr>
          <w:rFonts w:ascii="Times New Roman" w:hAnsi="Times New Roman"/>
          <w:sz w:val="24"/>
          <w:szCs w:val="24"/>
        </w:rPr>
        <w:lastRenderedPageBreak/>
        <w:t>the two factor theory of WMC and cognitive control) we can assume the difference is in how response competition is resolved.</w:t>
      </w:r>
      <w:r w:rsidR="00E126EA">
        <w:rPr>
          <w:rFonts w:ascii="Times New Roman" w:hAnsi="Times New Roman"/>
          <w:sz w:val="24"/>
          <w:szCs w:val="24"/>
        </w:rPr>
        <w:t xml:space="preserve"> </w:t>
      </w:r>
    </w:p>
    <w:p w:rsidR="00B82ED7" w:rsidRDefault="004A4A9A">
      <w:pPr>
        <w:spacing w:after="0" w:line="480" w:lineRule="auto"/>
        <w:ind w:firstLine="720"/>
        <w:rPr>
          <w:rFonts w:ascii="Times New Roman" w:hAnsi="Times New Roman"/>
          <w:sz w:val="24"/>
          <w:szCs w:val="24"/>
        </w:rPr>
      </w:pPr>
      <w:r>
        <w:rPr>
          <w:rFonts w:ascii="Times New Roman" w:hAnsi="Times New Roman"/>
          <w:sz w:val="24"/>
          <w:szCs w:val="24"/>
        </w:rPr>
        <w:t xml:space="preserve">In </w:t>
      </w:r>
      <w:r w:rsidR="00880710">
        <w:rPr>
          <w:rFonts w:ascii="Times New Roman" w:hAnsi="Times New Roman"/>
          <w:sz w:val="24"/>
          <w:szCs w:val="24"/>
        </w:rPr>
        <w:t>two experiments</w:t>
      </w:r>
      <w:r>
        <w:rPr>
          <w:rFonts w:ascii="Times New Roman" w:hAnsi="Times New Roman"/>
          <w:sz w:val="24"/>
          <w:szCs w:val="24"/>
        </w:rPr>
        <w:t xml:space="preserve"> with 50% incongruent trials</w:t>
      </w:r>
      <w:r w:rsidR="00653123">
        <w:rPr>
          <w:rFonts w:ascii="Times New Roman" w:hAnsi="Times New Roman"/>
          <w:sz w:val="24"/>
          <w:szCs w:val="24"/>
        </w:rPr>
        <w:t xml:space="preserve"> (half the horizontally oriented trials and half the vertically oriented trials)</w:t>
      </w:r>
      <w:r>
        <w:rPr>
          <w:rFonts w:ascii="Times New Roman" w:hAnsi="Times New Roman"/>
          <w:sz w:val="24"/>
          <w:szCs w:val="24"/>
        </w:rPr>
        <w:t>, w</w:t>
      </w:r>
      <w:r w:rsidR="00E97EEE">
        <w:rPr>
          <w:rFonts w:ascii="Times New Roman" w:hAnsi="Times New Roman"/>
          <w:sz w:val="24"/>
          <w:szCs w:val="24"/>
        </w:rPr>
        <w:t xml:space="preserve">e found that WMC related to </w:t>
      </w:r>
      <w:r w:rsidR="00653123">
        <w:rPr>
          <w:rFonts w:ascii="Times New Roman" w:hAnsi="Times New Roman"/>
          <w:sz w:val="24"/>
          <w:szCs w:val="24"/>
        </w:rPr>
        <w:t xml:space="preserve">RT </w:t>
      </w:r>
      <w:r w:rsidR="00E97EEE">
        <w:rPr>
          <w:rFonts w:ascii="Times New Roman" w:hAnsi="Times New Roman"/>
          <w:sz w:val="24"/>
          <w:szCs w:val="24"/>
        </w:rPr>
        <w:t>conflict</w:t>
      </w:r>
      <w:r w:rsidR="009255D8">
        <w:rPr>
          <w:rFonts w:ascii="Times New Roman" w:hAnsi="Times New Roman"/>
          <w:sz w:val="24"/>
          <w:szCs w:val="24"/>
        </w:rPr>
        <w:t xml:space="preserve"> resolution</w:t>
      </w:r>
      <w:r w:rsidR="00D91FEC">
        <w:rPr>
          <w:rFonts w:ascii="Times New Roman" w:hAnsi="Times New Roman"/>
          <w:sz w:val="24"/>
          <w:szCs w:val="24"/>
        </w:rPr>
        <w:t xml:space="preserve"> </w:t>
      </w:r>
      <w:r w:rsidR="00E97EEE">
        <w:rPr>
          <w:rFonts w:ascii="Times New Roman" w:hAnsi="Times New Roman"/>
          <w:sz w:val="24"/>
          <w:szCs w:val="24"/>
        </w:rPr>
        <w:t>on stimulus-stimulus overlap</w:t>
      </w:r>
      <w:r w:rsidR="00D91FEC">
        <w:rPr>
          <w:rFonts w:ascii="Times New Roman" w:hAnsi="Times New Roman"/>
          <w:sz w:val="24"/>
          <w:szCs w:val="24"/>
        </w:rPr>
        <w:t xml:space="preserve"> (</w:t>
      </w:r>
      <w:r w:rsidR="00653123">
        <w:rPr>
          <w:rFonts w:ascii="Times New Roman" w:hAnsi="Times New Roman"/>
          <w:sz w:val="24"/>
          <w:szCs w:val="24"/>
        </w:rPr>
        <w:t>“</w:t>
      </w:r>
      <w:r w:rsidR="00D91FEC">
        <w:rPr>
          <w:rFonts w:ascii="Times New Roman" w:hAnsi="Times New Roman"/>
          <w:sz w:val="24"/>
          <w:szCs w:val="24"/>
        </w:rPr>
        <w:t>Stroop-like</w:t>
      </w:r>
      <w:r w:rsidR="00653123">
        <w:rPr>
          <w:rFonts w:ascii="Times New Roman" w:hAnsi="Times New Roman"/>
          <w:sz w:val="24"/>
          <w:szCs w:val="24"/>
        </w:rPr>
        <w:t>”</w:t>
      </w:r>
      <w:r w:rsidR="00D91FEC">
        <w:rPr>
          <w:rFonts w:ascii="Times New Roman" w:hAnsi="Times New Roman"/>
          <w:sz w:val="24"/>
          <w:szCs w:val="24"/>
        </w:rPr>
        <w:t>)</w:t>
      </w:r>
      <w:r w:rsidR="00E97EEE">
        <w:rPr>
          <w:rFonts w:ascii="Times New Roman" w:hAnsi="Times New Roman"/>
          <w:sz w:val="24"/>
          <w:szCs w:val="24"/>
        </w:rPr>
        <w:t xml:space="preserve"> trials but not on stimulus-response overlap</w:t>
      </w:r>
      <w:r w:rsidR="00D91FEC">
        <w:rPr>
          <w:rFonts w:ascii="Times New Roman" w:hAnsi="Times New Roman"/>
          <w:sz w:val="24"/>
          <w:szCs w:val="24"/>
        </w:rPr>
        <w:t xml:space="preserve"> (</w:t>
      </w:r>
      <w:r w:rsidR="00653123">
        <w:rPr>
          <w:rFonts w:ascii="Times New Roman" w:hAnsi="Times New Roman"/>
          <w:sz w:val="24"/>
          <w:szCs w:val="24"/>
        </w:rPr>
        <w:t>“</w:t>
      </w:r>
      <w:r w:rsidR="00D91FEC">
        <w:rPr>
          <w:rFonts w:ascii="Times New Roman" w:hAnsi="Times New Roman"/>
          <w:sz w:val="24"/>
          <w:szCs w:val="24"/>
        </w:rPr>
        <w:t>Simon</w:t>
      </w:r>
      <w:r w:rsidR="00653123">
        <w:rPr>
          <w:rFonts w:ascii="Times New Roman" w:hAnsi="Times New Roman"/>
          <w:sz w:val="24"/>
          <w:szCs w:val="24"/>
        </w:rPr>
        <w:t>”</w:t>
      </w:r>
      <w:r w:rsidR="00D91FEC">
        <w:rPr>
          <w:rFonts w:ascii="Times New Roman" w:hAnsi="Times New Roman"/>
          <w:sz w:val="24"/>
          <w:szCs w:val="24"/>
        </w:rPr>
        <w:t>)</w:t>
      </w:r>
      <w:r>
        <w:rPr>
          <w:rFonts w:ascii="Times New Roman" w:hAnsi="Times New Roman"/>
          <w:sz w:val="24"/>
          <w:szCs w:val="24"/>
        </w:rPr>
        <w:t xml:space="preserve"> trials</w:t>
      </w:r>
      <w:r w:rsidR="00B82ED7">
        <w:rPr>
          <w:rFonts w:ascii="Times New Roman" w:hAnsi="Times New Roman"/>
          <w:sz w:val="24"/>
          <w:szCs w:val="24"/>
        </w:rPr>
        <w:t xml:space="preserve">. </w:t>
      </w:r>
      <w:r w:rsidR="00E97EEE">
        <w:rPr>
          <w:rFonts w:ascii="Times New Roman" w:hAnsi="Times New Roman"/>
          <w:sz w:val="24"/>
          <w:szCs w:val="24"/>
        </w:rPr>
        <w:t xml:space="preserve">That is, </w:t>
      </w:r>
      <w:r w:rsidR="00433191">
        <w:rPr>
          <w:rFonts w:ascii="Times New Roman" w:hAnsi="Times New Roman"/>
          <w:sz w:val="24"/>
          <w:szCs w:val="24"/>
        </w:rPr>
        <w:t>higher-WMC subjects</w:t>
      </w:r>
      <w:r w:rsidR="00E97EEE">
        <w:rPr>
          <w:rFonts w:ascii="Times New Roman" w:hAnsi="Times New Roman"/>
          <w:sz w:val="24"/>
          <w:szCs w:val="24"/>
        </w:rPr>
        <w:t xml:space="preserve"> were </w:t>
      </w:r>
      <w:r w:rsidR="00653123">
        <w:rPr>
          <w:rFonts w:ascii="Times New Roman" w:hAnsi="Times New Roman"/>
          <w:sz w:val="24"/>
          <w:szCs w:val="24"/>
        </w:rPr>
        <w:t xml:space="preserve">better </w:t>
      </w:r>
      <w:r w:rsidR="00E97EEE">
        <w:rPr>
          <w:rFonts w:ascii="Times New Roman" w:hAnsi="Times New Roman"/>
          <w:sz w:val="24"/>
          <w:szCs w:val="24"/>
        </w:rPr>
        <w:t xml:space="preserve">able </w:t>
      </w:r>
      <w:r w:rsidR="00653123">
        <w:rPr>
          <w:rFonts w:ascii="Times New Roman" w:hAnsi="Times New Roman"/>
          <w:sz w:val="24"/>
          <w:szCs w:val="24"/>
        </w:rPr>
        <w:t xml:space="preserve">than </w:t>
      </w:r>
      <w:r w:rsidR="00433191">
        <w:rPr>
          <w:rFonts w:ascii="Times New Roman" w:hAnsi="Times New Roman"/>
          <w:sz w:val="24"/>
          <w:szCs w:val="24"/>
        </w:rPr>
        <w:t>lower-WMC subjects</w:t>
      </w:r>
      <w:r w:rsidR="00653123">
        <w:rPr>
          <w:rFonts w:ascii="Times New Roman" w:hAnsi="Times New Roman"/>
          <w:sz w:val="24"/>
          <w:szCs w:val="24"/>
        </w:rPr>
        <w:t xml:space="preserve"> </w:t>
      </w:r>
      <w:r w:rsidR="00E97EEE">
        <w:rPr>
          <w:rFonts w:ascii="Times New Roman" w:hAnsi="Times New Roman"/>
          <w:sz w:val="24"/>
          <w:szCs w:val="24"/>
        </w:rPr>
        <w:t>to combat the interference created from the semantic conflict of identifying an up arrow located on the down si</w:t>
      </w:r>
      <w:r w:rsidR="005A351D">
        <w:rPr>
          <w:rFonts w:ascii="Times New Roman" w:hAnsi="Times New Roman"/>
          <w:sz w:val="24"/>
          <w:szCs w:val="24"/>
        </w:rPr>
        <w:t>de</w:t>
      </w:r>
      <w:r w:rsidR="000022B8">
        <w:rPr>
          <w:rFonts w:ascii="Times New Roman" w:hAnsi="Times New Roman"/>
          <w:sz w:val="24"/>
          <w:szCs w:val="24"/>
        </w:rPr>
        <w:t xml:space="preserve"> of the screen</w:t>
      </w:r>
      <w:r w:rsidR="005A351D">
        <w:rPr>
          <w:rFonts w:ascii="Times New Roman" w:hAnsi="Times New Roman"/>
          <w:sz w:val="24"/>
          <w:szCs w:val="24"/>
        </w:rPr>
        <w:t xml:space="preserve"> and down arrows locat</w:t>
      </w:r>
      <w:r w:rsidR="00D91FEC">
        <w:rPr>
          <w:rFonts w:ascii="Times New Roman" w:hAnsi="Times New Roman"/>
          <w:sz w:val="24"/>
          <w:szCs w:val="24"/>
        </w:rPr>
        <w:t xml:space="preserve">ed on the up side of the screen. </w:t>
      </w:r>
      <w:r w:rsidR="000727BF">
        <w:rPr>
          <w:rFonts w:ascii="Times New Roman" w:hAnsi="Times New Roman"/>
          <w:sz w:val="24"/>
          <w:szCs w:val="24"/>
        </w:rPr>
        <w:t xml:space="preserve">However, </w:t>
      </w:r>
      <w:r w:rsidR="00433191">
        <w:rPr>
          <w:rFonts w:ascii="Times New Roman" w:hAnsi="Times New Roman"/>
          <w:sz w:val="24"/>
          <w:szCs w:val="24"/>
        </w:rPr>
        <w:t>higher-WMC subjects</w:t>
      </w:r>
      <w:r w:rsidR="000727BF">
        <w:rPr>
          <w:rFonts w:ascii="Times New Roman" w:hAnsi="Times New Roman"/>
          <w:sz w:val="24"/>
          <w:szCs w:val="24"/>
        </w:rPr>
        <w:t xml:space="preserve"> were no better than </w:t>
      </w:r>
      <w:r w:rsidR="00433191">
        <w:rPr>
          <w:rFonts w:ascii="Times New Roman" w:hAnsi="Times New Roman"/>
          <w:sz w:val="24"/>
          <w:szCs w:val="24"/>
        </w:rPr>
        <w:t>lower-WMC subjects</w:t>
      </w:r>
      <w:r w:rsidR="00586A59">
        <w:rPr>
          <w:rFonts w:ascii="Times New Roman" w:hAnsi="Times New Roman"/>
          <w:sz w:val="24"/>
          <w:szCs w:val="24"/>
        </w:rPr>
        <w:t xml:space="preserve"> at resolving stimulus-response conflict created from the </w:t>
      </w:r>
      <w:r w:rsidR="000022B8">
        <w:rPr>
          <w:rFonts w:ascii="Times New Roman" w:hAnsi="Times New Roman"/>
          <w:sz w:val="24"/>
          <w:szCs w:val="24"/>
        </w:rPr>
        <w:t xml:space="preserve">arrows </w:t>
      </w:r>
      <w:r w:rsidR="00586A59">
        <w:rPr>
          <w:rFonts w:ascii="Times New Roman" w:hAnsi="Times New Roman"/>
          <w:sz w:val="24"/>
          <w:szCs w:val="24"/>
        </w:rPr>
        <w:t xml:space="preserve">appearing contralateral to the response key. </w:t>
      </w:r>
      <w:r w:rsidR="00880710">
        <w:rPr>
          <w:rFonts w:ascii="Times New Roman" w:hAnsi="Times New Roman"/>
          <w:sz w:val="24"/>
          <w:szCs w:val="24"/>
        </w:rPr>
        <w:t>Moreover, i</w:t>
      </w:r>
      <w:r w:rsidR="00D91FEC">
        <w:rPr>
          <w:rFonts w:ascii="Times New Roman" w:hAnsi="Times New Roman"/>
          <w:sz w:val="24"/>
          <w:szCs w:val="24"/>
        </w:rPr>
        <w:t xml:space="preserve">n </w:t>
      </w:r>
      <w:r w:rsidR="00880710">
        <w:rPr>
          <w:rFonts w:ascii="Times New Roman" w:hAnsi="Times New Roman"/>
          <w:sz w:val="24"/>
          <w:szCs w:val="24"/>
        </w:rPr>
        <w:t>our Experiment 1</w:t>
      </w:r>
      <w:r w:rsidR="00D91FEC">
        <w:rPr>
          <w:rFonts w:ascii="Times New Roman" w:hAnsi="Times New Roman"/>
          <w:sz w:val="24"/>
          <w:szCs w:val="24"/>
        </w:rPr>
        <w:t xml:space="preserve">, we </w:t>
      </w:r>
      <w:r w:rsidR="00880710">
        <w:rPr>
          <w:rFonts w:ascii="Times New Roman" w:hAnsi="Times New Roman"/>
          <w:sz w:val="24"/>
          <w:szCs w:val="24"/>
        </w:rPr>
        <w:t xml:space="preserve">also </w:t>
      </w:r>
      <w:r w:rsidR="00D91FEC">
        <w:rPr>
          <w:rFonts w:ascii="Times New Roman" w:hAnsi="Times New Roman"/>
          <w:sz w:val="24"/>
          <w:szCs w:val="24"/>
        </w:rPr>
        <w:t xml:space="preserve">created trials that were combinations of stimulus-stimulus and stimulus-response conflict. </w:t>
      </w:r>
      <w:r w:rsidR="00880710">
        <w:rPr>
          <w:rFonts w:ascii="Times New Roman" w:hAnsi="Times New Roman"/>
          <w:sz w:val="24"/>
          <w:szCs w:val="24"/>
        </w:rPr>
        <w:t>These t</w:t>
      </w:r>
      <w:r w:rsidR="00D91FEC">
        <w:rPr>
          <w:rFonts w:ascii="Times New Roman" w:hAnsi="Times New Roman"/>
          <w:sz w:val="24"/>
          <w:szCs w:val="24"/>
        </w:rPr>
        <w:t>rials</w:t>
      </w:r>
      <w:r w:rsidR="00880710">
        <w:rPr>
          <w:rFonts w:ascii="Times New Roman" w:hAnsi="Times New Roman"/>
          <w:sz w:val="24"/>
          <w:szCs w:val="24"/>
        </w:rPr>
        <w:t xml:space="preserve"> presented an arrow</w:t>
      </w:r>
      <w:r w:rsidR="00D91FEC">
        <w:rPr>
          <w:rFonts w:ascii="Times New Roman" w:hAnsi="Times New Roman"/>
          <w:sz w:val="24"/>
          <w:szCs w:val="24"/>
        </w:rPr>
        <w:t xml:space="preserve"> </w:t>
      </w:r>
      <w:r w:rsidR="00880710">
        <w:rPr>
          <w:rFonts w:ascii="Times New Roman" w:hAnsi="Times New Roman"/>
          <w:sz w:val="24"/>
          <w:szCs w:val="24"/>
        </w:rPr>
        <w:t xml:space="preserve">that was </w:t>
      </w:r>
      <w:r w:rsidR="00D91FEC">
        <w:rPr>
          <w:rFonts w:ascii="Times New Roman" w:hAnsi="Times New Roman"/>
          <w:sz w:val="24"/>
          <w:szCs w:val="24"/>
        </w:rPr>
        <w:t xml:space="preserve">above </w:t>
      </w:r>
      <w:r w:rsidR="00880710">
        <w:rPr>
          <w:rFonts w:ascii="Times New Roman" w:hAnsi="Times New Roman"/>
          <w:sz w:val="24"/>
          <w:szCs w:val="24"/>
        </w:rPr>
        <w:t xml:space="preserve">or </w:t>
      </w:r>
      <w:r w:rsidR="00D91FEC">
        <w:rPr>
          <w:rFonts w:ascii="Times New Roman" w:hAnsi="Times New Roman"/>
          <w:sz w:val="24"/>
          <w:szCs w:val="24"/>
        </w:rPr>
        <w:t>below the</w:t>
      </w:r>
      <w:r w:rsidR="0019211B">
        <w:rPr>
          <w:rFonts w:ascii="Times New Roman" w:hAnsi="Times New Roman"/>
          <w:sz w:val="24"/>
          <w:szCs w:val="24"/>
        </w:rPr>
        <w:t xml:space="preserve"> screen’s</w:t>
      </w:r>
      <w:r w:rsidR="00D91FEC">
        <w:rPr>
          <w:rFonts w:ascii="Times New Roman" w:hAnsi="Times New Roman"/>
          <w:sz w:val="24"/>
          <w:szCs w:val="24"/>
        </w:rPr>
        <w:t xml:space="preserve"> midpoint </w:t>
      </w:r>
      <w:r w:rsidR="00880710">
        <w:rPr>
          <w:rFonts w:ascii="Times New Roman" w:hAnsi="Times New Roman"/>
          <w:sz w:val="24"/>
          <w:szCs w:val="24"/>
        </w:rPr>
        <w:t xml:space="preserve">as well as </w:t>
      </w:r>
      <w:r w:rsidR="00D91FEC">
        <w:rPr>
          <w:rFonts w:ascii="Times New Roman" w:hAnsi="Times New Roman"/>
          <w:sz w:val="24"/>
          <w:szCs w:val="24"/>
        </w:rPr>
        <w:t>either to t</w:t>
      </w:r>
      <w:r w:rsidR="005156D1">
        <w:rPr>
          <w:rFonts w:ascii="Times New Roman" w:hAnsi="Times New Roman"/>
          <w:sz w:val="24"/>
          <w:szCs w:val="24"/>
        </w:rPr>
        <w:t>he left or the right of center</w:t>
      </w:r>
      <w:r w:rsidR="00880710">
        <w:rPr>
          <w:rFonts w:ascii="Times New Roman" w:hAnsi="Times New Roman"/>
          <w:sz w:val="24"/>
          <w:szCs w:val="24"/>
        </w:rPr>
        <w:t xml:space="preserve"> (e.g., between </w:t>
      </w:r>
      <w:r w:rsidR="008901F6">
        <w:rPr>
          <w:rFonts w:ascii="Times New Roman" w:hAnsi="Times New Roman"/>
          <w:sz w:val="24"/>
          <w:szCs w:val="24"/>
        </w:rPr>
        <w:t xml:space="preserve">10 </w:t>
      </w:r>
      <w:r w:rsidR="00880710">
        <w:rPr>
          <w:rFonts w:ascii="Times New Roman" w:hAnsi="Times New Roman"/>
          <w:sz w:val="24"/>
          <w:szCs w:val="24"/>
        </w:rPr>
        <w:t xml:space="preserve">and </w:t>
      </w:r>
      <w:r w:rsidR="008901F6">
        <w:rPr>
          <w:rFonts w:ascii="Times New Roman" w:hAnsi="Times New Roman"/>
          <w:sz w:val="24"/>
          <w:szCs w:val="24"/>
        </w:rPr>
        <w:t xml:space="preserve">11 </w:t>
      </w:r>
      <w:r w:rsidR="00880710">
        <w:rPr>
          <w:rFonts w:ascii="Times New Roman" w:hAnsi="Times New Roman"/>
          <w:sz w:val="24"/>
          <w:szCs w:val="24"/>
        </w:rPr>
        <w:t>o’clock on a clock face</w:t>
      </w:r>
      <w:r w:rsidR="008901F6">
        <w:rPr>
          <w:rFonts w:ascii="Times New Roman" w:hAnsi="Times New Roman"/>
          <w:sz w:val="24"/>
          <w:szCs w:val="24"/>
        </w:rPr>
        <w:t>; see Figure 6</w:t>
      </w:r>
      <w:r w:rsidR="00880710">
        <w:rPr>
          <w:rFonts w:ascii="Times New Roman" w:hAnsi="Times New Roman"/>
          <w:sz w:val="24"/>
          <w:szCs w:val="24"/>
        </w:rPr>
        <w:t>)</w:t>
      </w:r>
      <w:r w:rsidR="005156D1">
        <w:rPr>
          <w:rFonts w:ascii="Times New Roman" w:hAnsi="Times New Roman"/>
          <w:sz w:val="24"/>
          <w:szCs w:val="24"/>
        </w:rPr>
        <w:t xml:space="preserve">. </w:t>
      </w:r>
      <w:r w:rsidR="00880710">
        <w:rPr>
          <w:rFonts w:ascii="Times New Roman" w:hAnsi="Times New Roman"/>
          <w:sz w:val="24"/>
          <w:szCs w:val="24"/>
        </w:rPr>
        <w:t xml:space="preserve">For example, </w:t>
      </w:r>
      <w:r w:rsidR="00586A59">
        <w:rPr>
          <w:rFonts w:ascii="Times New Roman" w:hAnsi="Times New Roman"/>
          <w:sz w:val="24"/>
          <w:szCs w:val="24"/>
        </w:rPr>
        <w:t xml:space="preserve">when a left response is assigned to an up arrow, and the up arrow appears below and to the right of the </w:t>
      </w:r>
      <w:r w:rsidR="009255D8">
        <w:rPr>
          <w:rFonts w:ascii="Times New Roman" w:hAnsi="Times New Roman"/>
          <w:sz w:val="24"/>
          <w:szCs w:val="24"/>
        </w:rPr>
        <w:t>screen’s midpoint</w:t>
      </w:r>
      <w:r w:rsidR="001911A5">
        <w:rPr>
          <w:rFonts w:ascii="Times New Roman" w:hAnsi="Times New Roman"/>
          <w:sz w:val="24"/>
          <w:szCs w:val="24"/>
        </w:rPr>
        <w:t>, conflict is create</w:t>
      </w:r>
      <w:r w:rsidR="00E6401B">
        <w:rPr>
          <w:rFonts w:ascii="Times New Roman" w:hAnsi="Times New Roman"/>
          <w:sz w:val="24"/>
          <w:szCs w:val="24"/>
        </w:rPr>
        <w:t>d</w:t>
      </w:r>
      <w:r w:rsidR="001911A5">
        <w:rPr>
          <w:rFonts w:ascii="Times New Roman" w:hAnsi="Times New Roman"/>
          <w:sz w:val="24"/>
          <w:szCs w:val="24"/>
        </w:rPr>
        <w:t xml:space="preserve"> between both stimulus-stimulus</w:t>
      </w:r>
      <w:r w:rsidR="0019211B">
        <w:rPr>
          <w:rFonts w:ascii="Times New Roman" w:hAnsi="Times New Roman"/>
          <w:sz w:val="24"/>
          <w:szCs w:val="24"/>
        </w:rPr>
        <w:t xml:space="preserve"> (down location vs. up arrow)</w:t>
      </w:r>
      <w:r w:rsidR="001911A5">
        <w:rPr>
          <w:rFonts w:ascii="Times New Roman" w:hAnsi="Times New Roman"/>
          <w:sz w:val="24"/>
          <w:szCs w:val="24"/>
        </w:rPr>
        <w:t xml:space="preserve"> and stimulus-response</w:t>
      </w:r>
      <w:r w:rsidR="0019211B">
        <w:rPr>
          <w:rFonts w:ascii="Times New Roman" w:hAnsi="Times New Roman"/>
          <w:sz w:val="24"/>
          <w:szCs w:val="24"/>
        </w:rPr>
        <w:t xml:space="preserve"> (right location vs. left response)</w:t>
      </w:r>
      <w:r w:rsidR="001911A5">
        <w:rPr>
          <w:rFonts w:ascii="Times New Roman" w:hAnsi="Times New Roman"/>
          <w:sz w:val="24"/>
          <w:szCs w:val="24"/>
        </w:rPr>
        <w:t xml:space="preserve"> dimensions. Or, (still with the same instructions) an up arrow appears above and to the right of the midpoint, conflict only exists between the </w:t>
      </w:r>
      <w:r w:rsidR="009255D8">
        <w:rPr>
          <w:rFonts w:ascii="Times New Roman" w:hAnsi="Times New Roman"/>
          <w:sz w:val="24"/>
          <w:szCs w:val="24"/>
        </w:rPr>
        <w:t>arrow location</w:t>
      </w:r>
      <w:r w:rsidR="001911A5">
        <w:rPr>
          <w:rFonts w:ascii="Times New Roman" w:hAnsi="Times New Roman"/>
          <w:sz w:val="24"/>
          <w:szCs w:val="24"/>
        </w:rPr>
        <w:t xml:space="preserve"> (right) and </w:t>
      </w:r>
      <w:r w:rsidR="009255D8">
        <w:rPr>
          <w:rFonts w:ascii="Times New Roman" w:hAnsi="Times New Roman"/>
          <w:sz w:val="24"/>
          <w:szCs w:val="24"/>
        </w:rPr>
        <w:t>r</w:t>
      </w:r>
      <w:r w:rsidR="00A17CD2">
        <w:rPr>
          <w:rFonts w:ascii="Times New Roman" w:hAnsi="Times New Roman"/>
          <w:sz w:val="24"/>
          <w:szCs w:val="24"/>
        </w:rPr>
        <w:t>esponse location</w:t>
      </w:r>
      <w:r w:rsidR="001911A5">
        <w:rPr>
          <w:rFonts w:ascii="Times New Roman" w:hAnsi="Times New Roman"/>
          <w:sz w:val="24"/>
          <w:szCs w:val="24"/>
        </w:rPr>
        <w:t xml:space="preserve"> (left). The up arrow appears above the</w:t>
      </w:r>
      <w:r w:rsidR="0019211B">
        <w:rPr>
          <w:rFonts w:ascii="Times New Roman" w:hAnsi="Times New Roman"/>
          <w:sz w:val="24"/>
          <w:szCs w:val="24"/>
        </w:rPr>
        <w:t xml:space="preserve"> screen’s</w:t>
      </w:r>
      <w:r w:rsidR="001911A5">
        <w:rPr>
          <w:rFonts w:ascii="Times New Roman" w:hAnsi="Times New Roman"/>
          <w:sz w:val="24"/>
          <w:szCs w:val="24"/>
        </w:rPr>
        <w:t xml:space="preserve"> midpoint so no conflict exists between the location</w:t>
      </w:r>
      <w:r w:rsidR="0019211B">
        <w:rPr>
          <w:rFonts w:ascii="Times New Roman" w:hAnsi="Times New Roman"/>
          <w:sz w:val="24"/>
          <w:szCs w:val="24"/>
        </w:rPr>
        <w:t xml:space="preserve"> (up)</w:t>
      </w:r>
      <w:r w:rsidR="001911A5">
        <w:rPr>
          <w:rFonts w:ascii="Times New Roman" w:hAnsi="Times New Roman"/>
          <w:sz w:val="24"/>
          <w:szCs w:val="24"/>
        </w:rPr>
        <w:t xml:space="preserve"> and the identity of the arrow</w:t>
      </w:r>
      <w:r w:rsidR="0019211B">
        <w:rPr>
          <w:rFonts w:ascii="Times New Roman" w:hAnsi="Times New Roman"/>
          <w:sz w:val="24"/>
          <w:szCs w:val="24"/>
        </w:rPr>
        <w:t xml:space="preserve"> (up arrow)</w:t>
      </w:r>
      <w:r w:rsidR="001911A5">
        <w:rPr>
          <w:rFonts w:ascii="Times New Roman" w:hAnsi="Times New Roman"/>
          <w:sz w:val="24"/>
          <w:szCs w:val="24"/>
        </w:rPr>
        <w:t>.</w:t>
      </w:r>
      <w:r w:rsidR="00586A59">
        <w:rPr>
          <w:rFonts w:ascii="Times New Roman" w:hAnsi="Times New Roman"/>
          <w:sz w:val="24"/>
          <w:szCs w:val="24"/>
        </w:rPr>
        <w:t xml:space="preserve"> </w:t>
      </w:r>
      <w:r w:rsidR="00D91FEC">
        <w:rPr>
          <w:rFonts w:ascii="Times New Roman" w:hAnsi="Times New Roman"/>
          <w:sz w:val="24"/>
          <w:szCs w:val="24"/>
        </w:rPr>
        <w:t xml:space="preserve">Again, we found that WMC </w:t>
      </w:r>
      <w:r w:rsidR="00B82ED7">
        <w:rPr>
          <w:rFonts w:ascii="Times New Roman" w:hAnsi="Times New Roman"/>
          <w:sz w:val="24"/>
          <w:szCs w:val="24"/>
        </w:rPr>
        <w:t xml:space="preserve">is </w:t>
      </w:r>
      <w:r w:rsidR="00D91FEC">
        <w:rPr>
          <w:rFonts w:ascii="Times New Roman" w:hAnsi="Times New Roman"/>
          <w:sz w:val="24"/>
          <w:szCs w:val="24"/>
        </w:rPr>
        <w:t xml:space="preserve">only related to </w:t>
      </w:r>
      <w:r w:rsidR="00B82ED7">
        <w:rPr>
          <w:rFonts w:ascii="Times New Roman" w:hAnsi="Times New Roman"/>
          <w:sz w:val="24"/>
          <w:szCs w:val="24"/>
        </w:rPr>
        <w:t xml:space="preserve">the </w:t>
      </w:r>
      <w:r w:rsidR="00D91FEC">
        <w:rPr>
          <w:rFonts w:ascii="Times New Roman" w:hAnsi="Times New Roman"/>
          <w:sz w:val="24"/>
          <w:szCs w:val="24"/>
        </w:rPr>
        <w:t>resolution of stimulus-stimulus conflict on these trials</w:t>
      </w:r>
      <w:r w:rsidR="00880710">
        <w:rPr>
          <w:rFonts w:ascii="Times New Roman" w:hAnsi="Times New Roman"/>
          <w:sz w:val="24"/>
          <w:szCs w:val="24"/>
        </w:rPr>
        <w:t xml:space="preserve"> and not stimulus-response conflict</w:t>
      </w:r>
      <w:r w:rsidR="00D91FEC">
        <w:rPr>
          <w:rFonts w:ascii="Times New Roman" w:hAnsi="Times New Roman"/>
          <w:sz w:val="24"/>
          <w:szCs w:val="24"/>
        </w:rPr>
        <w:t>.</w:t>
      </w:r>
      <w:r w:rsidR="00AA697C">
        <w:rPr>
          <w:rFonts w:ascii="Times New Roman" w:hAnsi="Times New Roman"/>
          <w:sz w:val="24"/>
          <w:szCs w:val="24"/>
        </w:rPr>
        <w:t xml:space="preserve"> In these studies, we see a dissociation between WMC’s relation to  the resolution of response competition depending on the specific characteristic of the competition. </w:t>
      </w:r>
    </w:p>
    <w:p w:rsidR="00412F1F" w:rsidRPr="00724D9C" w:rsidRDefault="00412F1F" w:rsidP="00E82109">
      <w:pPr>
        <w:spacing w:after="0" w:line="480" w:lineRule="auto"/>
        <w:ind w:firstLine="720"/>
        <w:jc w:val="center"/>
        <w:rPr>
          <w:rFonts w:ascii="Times New Roman" w:hAnsi="Times New Roman"/>
          <w:b/>
          <w:sz w:val="24"/>
          <w:szCs w:val="24"/>
        </w:rPr>
      </w:pPr>
      <w:r w:rsidRPr="00724D9C">
        <w:rPr>
          <w:rFonts w:ascii="Times New Roman" w:hAnsi="Times New Roman"/>
          <w:b/>
          <w:sz w:val="24"/>
          <w:szCs w:val="24"/>
        </w:rPr>
        <w:lastRenderedPageBreak/>
        <w:t>Conclusions</w:t>
      </w:r>
    </w:p>
    <w:p w:rsidR="00E82109" w:rsidRDefault="00D00B1B" w:rsidP="00D70A34">
      <w:pPr>
        <w:spacing w:after="0" w:line="480" w:lineRule="auto"/>
        <w:ind w:firstLine="720"/>
        <w:rPr>
          <w:rFonts w:ascii="Times New Roman" w:hAnsi="Times New Roman"/>
          <w:sz w:val="24"/>
          <w:szCs w:val="24"/>
        </w:rPr>
      </w:pPr>
      <w:r>
        <w:rPr>
          <w:rFonts w:ascii="Times New Roman" w:hAnsi="Times New Roman"/>
          <w:sz w:val="24"/>
          <w:szCs w:val="24"/>
        </w:rPr>
        <w:t>The ability to control attention appears to play some role in WMC’s relation to higher</w:t>
      </w:r>
      <w:r w:rsidR="009C13E9">
        <w:rPr>
          <w:rFonts w:ascii="Times New Roman" w:hAnsi="Times New Roman"/>
          <w:sz w:val="24"/>
          <w:szCs w:val="24"/>
        </w:rPr>
        <w:t>-</w:t>
      </w:r>
      <w:r>
        <w:rPr>
          <w:rFonts w:ascii="Times New Roman" w:hAnsi="Times New Roman"/>
          <w:sz w:val="24"/>
          <w:szCs w:val="24"/>
        </w:rPr>
        <w:t>order cognition</w:t>
      </w:r>
      <w:r w:rsidR="00C82C5B">
        <w:rPr>
          <w:rFonts w:ascii="Times New Roman" w:hAnsi="Times New Roman"/>
          <w:sz w:val="24"/>
          <w:szCs w:val="24"/>
        </w:rPr>
        <w:t xml:space="preserve">. Defining when and how this control contributes to performance will provide specificity to theoretical accounts of WMC. Some boundary conditions for controlled attention have been identified, but currently there is no theoretical framework for these boundaries. Here, Dimensional Overlap is proposed as such a theory. Using Dimensional Overlap </w:t>
      </w:r>
      <w:r w:rsidR="00394171">
        <w:rPr>
          <w:rFonts w:ascii="Times New Roman" w:hAnsi="Times New Roman"/>
          <w:sz w:val="24"/>
          <w:szCs w:val="24"/>
        </w:rPr>
        <w:t>T</w:t>
      </w:r>
      <w:r w:rsidR="00C82C5B">
        <w:rPr>
          <w:rFonts w:ascii="Times New Roman" w:hAnsi="Times New Roman"/>
          <w:sz w:val="24"/>
          <w:szCs w:val="24"/>
        </w:rPr>
        <w:t xml:space="preserve">heory, </w:t>
      </w:r>
      <w:r w:rsidR="00B82ED7">
        <w:rPr>
          <w:rFonts w:ascii="Times New Roman" w:hAnsi="Times New Roman"/>
          <w:sz w:val="24"/>
          <w:szCs w:val="24"/>
        </w:rPr>
        <w:t xml:space="preserve">Meier and Kane’s (2012b) </w:t>
      </w:r>
      <w:r w:rsidR="00E126EA">
        <w:rPr>
          <w:rFonts w:ascii="Times New Roman" w:hAnsi="Times New Roman"/>
          <w:sz w:val="24"/>
          <w:szCs w:val="24"/>
        </w:rPr>
        <w:t>results suggest that WMC affects information processing at the stimulus identification phase.</w:t>
      </w:r>
      <w:r w:rsidR="001F0AC0">
        <w:rPr>
          <w:rFonts w:ascii="Times New Roman" w:hAnsi="Times New Roman"/>
          <w:sz w:val="24"/>
          <w:szCs w:val="24"/>
        </w:rPr>
        <w:t xml:space="preserve"> If we can limit</w:t>
      </w:r>
      <w:r w:rsidR="00724D9C">
        <w:rPr>
          <w:rFonts w:ascii="Times New Roman" w:hAnsi="Times New Roman"/>
          <w:sz w:val="24"/>
          <w:szCs w:val="24"/>
        </w:rPr>
        <w:t xml:space="preserve"> </w:t>
      </w:r>
      <w:r w:rsidR="001F0AC0">
        <w:rPr>
          <w:rFonts w:ascii="Times New Roman" w:hAnsi="Times New Roman"/>
          <w:sz w:val="24"/>
          <w:szCs w:val="24"/>
        </w:rPr>
        <w:t>WMC</w:t>
      </w:r>
      <w:r w:rsidR="00724D9C">
        <w:rPr>
          <w:rFonts w:ascii="Times New Roman" w:hAnsi="Times New Roman"/>
          <w:sz w:val="24"/>
          <w:szCs w:val="24"/>
        </w:rPr>
        <w:t>-related</w:t>
      </w:r>
      <w:r w:rsidR="001F0AC0">
        <w:rPr>
          <w:rFonts w:ascii="Times New Roman" w:hAnsi="Times New Roman"/>
          <w:sz w:val="24"/>
          <w:szCs w:val="24"/>
        </w:rPr>
        <w:t xml:space="preserve"> differences to the stimulus identification phase of tasks that link action and perception, we could then focus on what is exactly happening here. An intuitive explanation would be that </w:t>
      </w:r>
      <w:r w:rsidR="00433191">
        <w:rPr>
          <w:rFonts w:ascii="Times New Roman" w:hAnsi="Times New Roman"/>
          <w:sz w:val="24"/>
          <w:szCs w:val="24"/>
        </w:rPr>
        <w:t>higher-WMC subjects</w:t>
      </w:r>
      <w:r w:rsidR="001F0AC0">
        <w:rPr>
          <w:rFonts w:ascii="Times New Roman" w:hAnsi="Times New Roman"/>
          <w:sz w:val="24"/>
          <w:szCs w:val="24"/>
        </w:rPr>
        <w:t xml:space="preserve"> are able to pre</w:t>
      </w:r>
      <w:r w:rsidR="0034757F">
        <w:rPr>
          <w:rFonts w:ascii="Times New Roman" w:hAnsi="Times New Roman"/>
          <w:sz w:val="24"/>
          <w:szCs w:val="24"/>
        </w:rPr>
        <w:t>em</w:t>
      </w:r>
      <w:r w:rsidR="001F0AC0">
        <w:rPr>
          <w:rFonts w:ascii="Times New Roman" w:hAnsi="Times New Roman"/>
          <w:sz w:val="24"/>
          <w:szCs w:val="24"/>
        </w:rPr>
        <w:t>ptively bias the processing of stimulus features in accordance with task goals</w:t>
      </w:r>
      <w:r w:rsidR="00256872">
        <w:rPr>
          <w:rFonts w:ascii="Times New Roman" w:hAnsi="Times New Roman"/>
          <w:sz w:val="24"/>
          <w:szCs w:val="24"/>
        </w:rPr>
        <w:t xml:space="preserve"> (cf. Cohen et al., 1990)</w:t>
      </w:r>
      <w:r w:rsidR="001F0AC0">
        <w:rPr>
          <w:rFonts w:ascii="Times New Roman" w:hAnsi="Times New Roman"/>
          <w:sz w:val="24"/>
          <w:szCs w:val="24"/>
        </w:rPr>
        <w:t xml:space="preserve">. </w:t>
      </w:r>
    </w:p>
    <w:p w:rsidR="00E82109" w:rsidRDefault="00E82109" w:rsidP="001B73AF">
      <w:pPr>
        <w:spacing w:after="0" w:line="480" w:lineRule="auto"/>
      </w:pPr>
      <w:r>
        <w:rPr>
          <w:rFonts w:ascii="Times New Roman" w:hAnsi="Times New Roman"/>
          <w:sz w:val="24"/>
          <w:szCs w:val="24"/>
        </w:rPr>
        <w:t>More work needs to be done to solidify, and test for the generalization of, the localization of WMC effects to stimulus identification processes</w:t>
      </w:r>
    </w:p>
    <w:p w:rsidR="00B9770D" w:rsidRDefault="00B9770D">
      <w:pPr>
        <w:spacing w:after="0" w:line="240" w:lineRule="auto"/>
        <w:rPr>
          <w:rFonts w:ascii="Times New Roman" w:hAnsi="Times New Roman"/>
          <w:sz w:val="24"/>
          <w:szCs w:val="24"/>
        </w:rPr>
      </w:pPr>
      <w:r>
        <w:rPr>
          <w:rFonts w:ascii="Times New Roman" w:hAnsi="Times New Roman"/>
          <w:sz w:val="24"/>
          <w:szCs w:val="24"/>
        </w:rPr>
        <w:br w:type="page"/>
      </w:r>
    </w:p>
    <w:p w:rsidR="008925C4" w:rsidRPr="003A7FBC" w:rsidRDefault="008925C4" w:rsidP="003A7FBC">
      <w:pPr>
        <w:spacing w:after="0" w:line="480" w:lineRule="auto"/>
        <w:rPr>
          <w:rFonts w:ascii="Times New Roman" w:hAnsi="Times New Roman"/>
          <w:i/>
          <w:sz w:val="24"/>
          <w:szCs w:val="24"/>
        </w:rPr>
      </w:pPr>
    </w:p>
    <w:p w:rsidR="008925C4" w:rsidRDefault="008925C4">
      <w:pPr>
        <w:spacing w:after="0" w:line="480" w:lineRule="auto"/>
        <w:rPr>
          <w:rFonts w:ascii="Times New Roman" w:hAnsi="Times New Roman"/>
          <w:sz w:val="24"/>
          <w:szCs w:val="24"/>
        </w:rPr>
      </w:pPr>
      <w:r>
        <w:rPr>
          <w:rFonts w:ascii="Times New Roman" w:hAnsi="Times New Roman"/>
          <w:sz w:val="24"/>
          <w:szCs w:val="24"/>
        </w:rPr>
        <w:t>Figure 1</w:t>
      </w:r>
    </w:p>
    <w:p w:rsidR="00F6080E" w:rsidRDefault="00F6080E">
      <w:pPr>
        <w:spacing w:after="0" w:line="480" w:lineRule="auto"/>
        <w:rPr>
          <w:rFonts w:ascii="Times New Roman" w:hAnsi="Times New Roman"/>
          <w:sz w:val="24"/>
          <w:szCs w:val="24"/>
        </w:rPr>
      </w:pPr>
      <w:r w:rsidRPr="006F5F4E">
        <w:rPr>
          <w:rFonts w:ascii="Times New Roman" w:hAnsi="Times New Roman"/>
          <w:noProof/>
          <w:sz w:val="24"/>
          <w:szCs w:val="24"/>
        </w:rPr>
        <w:drawing>
          <wp:inline distT="0" distB="0" distL="0" distR="0">
            <wp:extent cx="5943600" cy="220267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02671"/>
                    </a:xfrm>
                    <a:prstGeom prst="rect">
                      <a:avLst/>
                    </a:prstGeom>
                    <a:noFill/>
                    <a:ln>
                      <a:noFill/>
                    </a:ln>
                  </pic:spPr>
                </pic:pic>
              </a:graphicData>
            </a:graphic>
          </wp:inline>
        </w:drawing>
      </w:r>
    </w:p>
    <w:p w:rsidR="00F6080E" w:rsidRDefault="00F6080E">
      <w:pPr>
        <w:spacing w:after="0" w:line="480" w:lineRule="auto"/>
        <w:rPr>
          <w:rFonts w:ascii="Times New Roman" w:hAnsi="Times New Roman"/>
          <w:sz w:val="24"/>
          <w:szCs w:val="24"/>
        </w:rPr>
      </w:pPr>
      <w:r>
        <w:rPr>
          <w:rFonts w:ascii="Times New Roman" w:hAnsi="Times New Roman"/>
          <w:sz w:val="24"/>
          <w:szCs w:val="24"/>
        </w:rPr>
        <w:t>Figure 2</w:t>
      </w:r>
    </w:p>
    <w:p w:rsidR="008925C4" w:rsidRDefault="008925C4">
      <w:pPr>
        <w:spacing w:after="0" w:line="480" w:lineRule="auto"/>
        <w:rPr>
          <w:rFonts w:ascii="Times New Roman" w:hAnsi="Times New Roman"/>
          <w:sz w:val="24"/>
          <w:szCs w:val="24"/>
        </w:rPr>
      </w:pPr>
      <w:r w:rsidRPr="00A569D2">
        <w:rPr>
          <w:rFonts w:ascii="Times New Roman" w:hAnsi="Times New Roman"/>
          <w:noProof/>
          <w:sz w:val="24"/>
          <w:szCs w:val="24"/>
        </w:rPr>
        <w:drawing>
          <wp:inline distT="0" distB="0" distL="0" distR="0">
            <wp:extent cx="4524375" cy="306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24375" cy="3067050"/>
                    </a:xfrm>
                    <a:prstGeom prst="rect">
                      <a:avLst/>
                    </a:prstGeom>
                    <a:noFill/>
                    <a:ln>
                      <a:noFill/>
                    </a:ln>
                  </pic:spPr>
                </pic:pic>
              </a:graphicData>
            </a:graphic>
          </wp:inline>
        </w:drawing>
      </w:r>
    </w:p>
    <w:p w:rsidR="00CB4252" w:rsidRDefault="00CB4252">
      <w:pPr>
        <w:spacing w:after="0" w:line="480" w:lineRule="auto"/>
        <w:rPr>
          <w:rFonts w:ascii="Times New Roman" w:hAnsi="Times New Roman"/>
          <w:sz w:val="24"/>
          <w:szCs w:val="24"/>
        </w:rPr>
      </w:pPr>
    </w:p>
    <w:p w:rsidR="00F6080E" w:rsidRDefault="00F6080E">
      <w:pPr>
        <w:spacing w:after="0" w:line="480" w:lineRule="auto"/>
        <w:rPr>
          <w:rFonts w:ascii="Times New Roman" w:hAnsi="Times New Roman"/>
          <w:sz w:val="24"/>
          <w:szCs w:val="24"/>
        </w:rPr>
      </w:pPr>
    </w:p>
    <w:p w:rsidR="00F6080E" w:rsidRDefault="00F6080E">
      <w:pPr>
        <w:spacing w:after="0" w:line="480" w:lineRule="auto"/>
        <w:rPr>
          <w:rFonts w:ascii="Times New Roman" w:hAnsi="Times New Roman"/>
          <w:sz w:val="24"/>
          <w:szCs w:val="24"/>
        </w:rPr>
      </w:pPr>
    </w:p>
    <w:p w:rsidR="00F6080E" w:rsidRDefault="00F6080E">
      <w:pPr>
        <w:spacing w:after="0" w:line="480" w:lineRule="auto"/>
        <w:rPr>
          <w:rFonts w:ascii="Times New Roman" w:hAnsi="Times New Roman"/>
          <w:sz w:val="24"/>
          <w:szCs w:val="24"/>
        </w:rPr>
      </w:pPr>
    </w:p>
    <w:p w:rsidR="00F6080E" w:rsidRDefault="00F6080E">
      <w:pPr>
        <w:spacing w:after="0" w:line="480" w:lineRule="auto"/>
        <w:rPr>
          <w:rFonts w:ascii="Times New Roman" w:hAnsi="Times New Roman"/>
          <w:sz w:val="24"/>
          <w:szCs w:val="24"/>
        </w:rPr>
      </w:pPr>
    </w:p>
    <w:p w:rsidR="00CB4252" w:rsidRDefault="00CB4252">
      <w:pPr>
        <w:spacing w:after="0" w:line="480" w:lineRule="auto"/>
        <w:rPr>
          <w:rFonts w:ascii="Times New Roman" w:hAnsi="Times New Roman"/>
          <w:sz w:val="24"/>
          <w:szCs w:val="24"/>
        </w:rPr>
      </w:pPr>
      <w:r>
        <w:rPr>
          <w:rFonts w:ascii="Times New Roman" w:hAnsi="Times New Roman"/>
          <w:sz w:val="24"/>
          <w:szCs w:val="24"/>
        </w:rPr>
        <w:t xml:space="preserve">Figure </w:t>
      </w:r>
      <w:r w:rsidR="00F6080E">
        <w:rPr>
          <w:rFonts w:ascii="Times New Roman" w:hAnsi="Times New Roman"/>
          <w:sz w:val="24"/>
          <w:szCs w:val="24"/>
        </w:rPr>
        <w:t>3</w:t>
      </w:r>
    </w:p>
    <w:p w:rsidR="00CB4252" w:rsidRDefault="00CB4252">
      <w:pPr>
        <w:spacing w:after="0" w:line="480" w:lineRule="auto"/>
        <w:rPr>
          <w:rFonts w:ascii="Times New Roman" w:hAnsi="Times New Roman"/>
          <w:sz w:val="24"/>
          <w:szCs w:val="24"/>
        </w:rPr>
      </w:pPr>
      <w:r w:rsidRPr="00A569D2">
        <w:rPr>
          <w:rFonts w:ascii="Times New Roman" w:hAnsi="Times New Roman"/>
          <w:noProof/>
          <w:sz w:val="24"/>
          <w:szCs w:val="24"/>
        </w:rPr>
        <w:drawing>
          <wp:inline distT="0" distB="0" distL="0" distR="0">
            <wp:extent cx="5943600" cy="3222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22533"/>
                    </a:xfrm>
                    <a:prstGeom prst="rect">
                      <a:avLst/>
                    </a:prstGeom>
                    <a:noFill/>
                    <a:ln>
                      <a:noFill/>
                    </a:ln>
                  </pic:spPr>
                </pic:pic>
              </a:graphicData>
            </a:graphic>
          </wp:inline>
        </w:drawing>
      </w:r>
    </w:p>
    <w:p w:rsidR="00F6080E" w:rsidRDefault="00F6080E">
      <w:pPr>
        <w:spacing w:after="0" w:line="480" w:lineRule="auto"/>
        <w:rPr>
          <w:rFonts w:ascii="Times New Roman" w:hAnsi="Times New Roman"/>
          <w:sz w:val="24"/>
          <w:szCs w:val="24"/>
        </w:rPr>
      </w:pPr>
      <w:r>
        <w:rPr>
          <w:rFonts w:ascii="Times New Roman" w:hAnsi="Times New Roman"/>
          <w:sz w:val="24"/>
          <w:szCs w:val="24"/>
        </w:rPr>
        <w:t>Figure 4</w:t>
      </w:r>
    </w:p>
    <w:p w:rsidR="00BB288F" w:rsidRDefault="00BB288F">
      <w:pPr>
        <w:spacing w:after="0" w:line="480" w:lineRule="auto"/>
        <w:rPr>
          <w:rFonts w:ascii="Times New Roman" w:hAnsi="Times New Roman"/>
          <w:sz w:val="24"/>
          <w:szCs w:val="24"/>
        </w:rPr>
      </w:pPr>
      <w:r w:rsidRPr="00A569D2">
        <w:rPr>
          <w:rFonts w:ascii="Times New Roman" w:hAnsi="Times New Roman"/>
          <w:noProof/>
          <w:sz w:val="24"/>
          <w:szCs w:val="24"/>
        </w:rPr>
        <w:drawing>
          <wp:inline distT="0" distB="0" distL="0" distR="0">
            <wp:extent cx="5876925"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092" b="17413"/>
                    <a:stretch/>
                  </pic:blipFill>
                  <pic:spPr bwMode="auto">
                    <a:xfrm>
                      <a:off x="0" y="0"/>
                      <a:ext cx="5878662" cy="3163235"/>
                    </a:xfrm>
                    <a:prstGeom prst="rect">
                      <a:avLst/>
                    </a:prstGeom>
                    <a:noFill/>
                    <a:ln>
                      <a:noFill/>
                    </a:ln>
                    <a:extLst>
                      <a:ext uri="{53640926-AAD7-44D8-BBD7-CCE9431645EC}">
                        <a14:shadowObscured xmlns:a14="http://schemas.microsoft.com/office/drawing/2010/main"/>
                      </a:ext>
                    </a:extLst>
                  </pic:spPr>
                </pic:pic>
              </a:graphicData>
            </a:graphic>
          </wp:inline>
        </w:drawing>
      </w:r>
    </w:p>
    <w:p w:rsidR="004170E1" w:rsidRDefault="004170E1">
      <w:pPr>
        <w:spacing w:after="0" w:line="480" w:lineRule="auto"/>
        <w:rPr>
          <w:rFonts w:ascii="Times New Roman" w:hAnsi="Times New Roman"/>
          <w:sz w:val="24"/>
          <w:szCs w:val="24"/>
        </w:rPr>
      </w:pPr>
    </w:p>
    <w:p w:rsidR="00CD51FF" w:rsidRDefault="00CD51FF">
      <w:pPr>
        <w:spacing w:after="0" w:line="480" w:lineRule="auto"/>
        <w:rPr>
          <w:rFonts w:ascii="Times New Roman" w:hAnsi="Times New Roman"/>
          <w:sz w:val="24"/>
          <w:szCs w:val="24"/>
        </w:rPr>
      </w:pPr>
    </w:p>
    <w:p w:rsidR="004170E1" w:rsidRDefault="00F6080E">
      <w:pPr>
        <w:spacing w:after="0" w:line="480" w:lineRule="auto"/>
        <w:rPr>
          <w:rFonts w:ascii="Times New Roman" w:hAnsi="Times New Roman"/>
          <w:sz w:val="24"/>
          <w:szCs w:val="24"/>
        </w:rPr>
      </w:pPr>
      <w:r>
        <w:rPr>
          <w:rFonts w:ascii="Times New Roman" w:hAnsi="Times New Roman"/>
          <w:sz w:val="24"/>
          <w:szCs w:val="24"/>
        </w:rPr>
        <w:t>Figure 5</w:t>
      </w:r>
    </w:p>
    <w:p w:rsidR="004170E1" w:rsidRDefault="004170E1">
      <w:pPr>
        <w:spacing w:after="0" w:line="480" w:lineRule="auto"/>
        <w:rPr>
          <w:rFonts w:ascii="Times New Roman" w:hAnsi="Times New Roman"/>
          <w:sz w:val="24"/>
          <w:szCs w:val="24"/>
        </w:rPr>
      </w:pPr>
      <w:r>
        <w:rPr>
          <w:noProof/>
        </w:rPr>
        <w:drawing>
          <wp:inline distT="0" distB="0" distL="0" distR="0">
            <wp:extent cx="5543550" cy="419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srcRect l="13316" t="9692" r="7608" b="12547"/>
                    <a:stretch/>
                  </pic:blipFill>
                  <pic:spPr bwMode="auto">
                    <a:xfrm>
                      <a:off x="0" y="0"/>
                      <a:ext cx="5542988" cy="4190575"/>
                    </a:xfrm>
                    <a:prstGeom prst="rect">
                      <a:avLst/>
                    </a:prstGeom>
                    <a:solidFill>
                      <a:schemeClr val="accent1">
                        <a:alpha val="0"/>
                      </a:schemeClr>
                    </a:solidFill>
                    <a:ln>
                      <a:noFill/>
                    </a:ln>
                    <a:extLst>
                      <a:ext uri="{53640926-AAD7-44D8-BBD7-CCE9431645EC}">
                        <a14:shadowObscured xmlns:a14="http://schemas.microsoft.com/office/drawing/2010/main"/>
                      </a:ext>
                    </a:extLst>
                  </pic:spPr>
                </pic:pic>
              </a:graphicData>
            </a:graphic>
          </wp:inline>
        </w:drawing>
      </w:r>
    </w:p>
    <w:p w:rsidR="006F5F4E" w:rsidRDefault="006F5F4E">
      <w:pPr>
        <w:spacing w:after="0" w:line="480" w:lineRule="auto"/>
        <w:rPr>
          <w:rFonts w:ascii="Times New Roman" w:hAnsi="Times New Roman"/>
          <w:sz w:val="24"/>
          <w:szCs w:val="24"/>
        </w:rPr>
      </w:pPr>
      <w:r>
        <w:rPr>
          <w:rFonts w:ascii="Times New Roman" w:hAnsi="Times New Roman"/>
          <w:sz w:val="24"/>
          <w:szCs w:val="24"/>
        </w:rPr>
        <w:t>Figure 6.</w:t>
      </w:r>
    </w:p>
    <w:p w:rsidR="00E6401B" w:rsidRPr="00705D07" w:rsidRDefault="00E6401B">
      <w:pPr>
        <w:spacing w:after="0" w:line="480" w:lineRule="auto"/>
        <w:rPr>
          <w:rFonts w:ascii="Times New Roman" w:hAnsi="Times New Roman"/>
          <w:sz w:val="24"/>
          <w:szCs w:val="24"/>
        </w:rPr>
      </w:pPr>
      <w:r>
        <w:rPr>
          <w:noProof/>
        </w:rPr>
        <w:lastRenderedPageBreak/>
        <w:drawing>
          <wp:inline distT="0" distB="0" distL="0" distR="0">
            <wp:extent cx="4050792" cy="3035808"/>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50792" cy="3035808"/>
                    </a:xfrm>
                    <a:prstGeom prst="rect">
                      <a:avLst/>
                    </a:prstGeom>
                    <a:noFill/>
                    <a:ln>
                      <a:noFill/>
                    </a:ln>
                  </pic:spPr>
                </pic:pic>
              </a:graphicData>
            </a:graphic>
          </wp:inline>
        </w:drawing>
      </w:r>
    </w:p>
    <w:sectPr w:rsidR="00E6401B" w:rsidRPr="00705D07" w:rsidSect="00C36CE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B1F" w:rsidRDefault="00CB1B1F" w:rsidP="00974CE0">
      <w:pPr>
        <w:spacing w:after="0" w:line="240" w:lineRule="auto"/>
      </w:pPr>
      <w:r>
        <w:separator/>
      </w:r>
    </w:p>
  </w:endnote>
  <w:endnote w:type="continuationSeparator" w:id="0">
    <w:p w:rsidR="00CB1B1F" w:rsidRDefault="00CB1B1F" w:rsidP="00974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B1F" w:rsidRDefault="00CB1B1F" w:rsidP="00974CE0">
      <w:pPr>
        <w:spacing w:after="0" w:line="240" w:lineRule="auto"/>
      </w:pPr>
      <w:r>
        <w:separator/>
      </w:r>
    </w:p>
  </w:footnote>
  <w:footnote w:type="continuationSeparator" w:id="0">
    <w:p w:rsidR="00CB1B1F" w:rsidRDefault="00CB1B1F" w:rsidP="00974C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sz w:val="24"/>
        <w:szCs w:val="24"/>
      </w:rPr>
      <w:id w:val="1226188873"/>
      <w:docPartObj>
        <w:docPartGallery w:val="Page Numbers (Top of Page)"/>
        <w:docPartUnique/>
      </w:docPartObj>
    </w:sdtPr>
    <w:sdtEndPr>
      <w:rPr>
        <w:noProof/>
      </w:rPr>
    </w:sdtEndPr>
    <w:sdtContent>
      <w:p w:rsidR="00EA21AC" w:rsidRPr="000D3FD8" w:rsidRDefault="00EA21AC">
        <w:pPr>
          <w:pStyle w:val="Header"/>
          <w:jc w:val="right"/>
          <w:rPr>
            <w:rFonts w:ascii="Times New Roman" w:hAnsi="Times New Roman"/>
            <w:sz w:val="24"/>
            <w:szCs w:val="24"/>
          </w:rPr>
        </w:pPr>
        <w:r w:rsidRPr="000D3FD8">
          <w:rPr>
            <w:rFonts w:ascii="Times New Roman" w:hAnsi="Times New Roman"/>
            <w:sz w:val="24"/>
            <w:szCs w:val="24"/>
          </w:rPr>
          <w:t xml:space="preserve">WMC and </w:t>
        </w:r>
        <w:proofErr w:type="spellStart"/>
        <w:r w:rsidRPr="000D3FD8">
          <w:rPr>
            <w:rFonts w:ascii="Times New Roman" w:hAnsi="Times New Roman"/>
            <w:sz w:val="24"/>
            <w:szCs w:val="24"/>
          </w:rPr>
          <w:t>Attention</w:t>
        </w:r>
        <w:r>
          <w:rPr>
            <w:rFonts w:ascii="Times New Roman" w:hAnsi="Times New Roman"/>
            <w:sz w:val="24"/>
            <w:szCs w:val="24"/>
          </w:rPr>
          <w:t>al</w:t>
        </w:r>
        <w:proofErr w:type="spellEnd"/>
        <w:r>
          <w:rPr>
            <w:rFonts w:ascii="Times New Roman" w:hAnsi="Times New Roman"/>
            <w:sz w:val="24"/>
            <w:szCs w:val="24"/>
          </w:rPr>
          <w:t xml:space="preserve"> Control</w:t>
        </w:r>
        <w:r w:rsidRPr="000D3FD8">
          <w:rPr>
            <w:rFonts w:ascii="Times New Roman" w:hAnsi="Times New Roman"/>
            <w:sz w:val="24"/>
            <w:szCs w:val="24"/>
          </w:rPr>
          <w:t xml:space="preserve"> </w:t>
        </w:r>
        <w:r w:rsidRPr="000D3FD8">
          <w:rPr>
            <w:rFonts w:ascii="Times New Roman" w:hAnsi="Times New Roman"/>
            <w:sz w:val="24"/>
            <w:szCs w:val="24"/>
          </w:rPr>
          <w:fldChar w:fldCharType="begin"/>
        </w:r>
        <w:r w:rsidRPr="000D3FD8">
          <w:rPr>
            <w:rFonts w:ascii="Times New Roman" w:hAnsi="Times New Roman"/>
            <w:sz w:val="24"/>
            <w:szCs w:val="24"/>
          </w:rPr>
          <w:instrText xml:space="preserve"> PAGE   \* MERGEFORMAT </w:instrText>
        </w:r>
        <w:r w:rsidRPr="000D3FD8">
          <w:rPr>
            <w:rFonts w:ascii="Times New Roman" w:hAnsi="Times New Roman"/>
            <w:sz w:val="24"/>
            <w:szCs w:val="24"/>
          </w:rPr>
          <w:fldChar w:fldCharType="separate"/>
        </w:r>
        <w:r w:rsidR="006B6CDF">
          <w:rPr>
            <w:rFonts w:ascii="Times New Roman" w:hAnsi="Times New Roman"/>
            <w:noProof/>
            <w:sz w:val="24"/>
            <w:szCs w:val="24"/>
          </w:rPr>
          <w:t>15</w:t>
        </w:r>
        <w:r w:rsidRPr="000D3FD8">
          <w:rPr>
            <w:rFonts w:ascii="Times New Roman" w:hAnsi="Times New Roman"/>
            <w:noProof/>
            <w:sz w:val="24"/>
            <w:szCs w:val="24"/>
          </w:rPr>
          <w:fldChar w:fldCharType="end"/>
        </w:r>
      </w:p>
    </w:sdtContent>
  </w:sdt>
  <w:p w:rsidR="00EA21AC" w:rsidRDefault="00EA21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D07"/>
    <w:rsid w:val="00000846"/>
    <w:rsid w:val="00000CB2"/>
    <w:rsid w:val="00001709"/>
    <w:rsid w:val="000022B8"/>
    <w:rsid w:val="0000544A"/>
    <w:rsid w:val="0001183F"/>
    <w:rsid w:val="00012957"/>
    <w:rsid w:val="00013504"/>
    <w:rsid w:val="00014D89"/>
    <w:rsid w:val="0001757F"/>
    <w:rsid w:val="0002191A"/>
    <w:rsid w:val="000236FD"/>
    <w:rsid w:val="000239CC"/>
    <w:rsid w:val="00025213"/>
    <w:rsid w:val="00026856"/>
    <w:rsid w:val="0002763F"/>
    <w:rsid w:val="00027906"/>
    <w:rsid w:val="00032471"/>
    <w:rsid w:val="00032609"/>
    <w:rsid w:val="000338DC"/>
    <w:rsid w:val="00034EB4"/>
    <w:rsid w:val="00041C16"/>
    <w:rsid w:val="00042307"/>
    <w:rsid w:val="0004400D"/>
    <w:rsid w:val="00050390"/>
    <w:rsid w:val="00051197"/>
    <w:rsid w:val="00054AF9"/>
    <w:rsid w:val="00060F0A"/>
    <w:rsid w:val="00065698"/>
    <w:rsid w:val="00066E30"/>
    <w:rsid w:val="000727BF"/>
    <w:rsid w:val="00072856"/>
    <w:rsid w:val="000728BF"/>
    <w:rsid w:val="00075A90"/>
    <w:rsid w:val="000778D4"/>
    <w:rsid w:val="00085C22"/>
    <w:rsid w:val="00087E3F"/>
    <w:rsid w:val="00087ECE"/>
    <w:rsid w:val="00087F93"/>
    <w:rsid w:val="0009029C"/>
    <w:rsid w:val="00095020"/>
    <w:rsid w:val="0009505A"/>
    <w:rsid w:val="00095AA9"/>
    <w:rsid w:val="000A231F"/>
    <w:rsid w:val="000A3A36"/>
    <w:rsid w:val="000A758E"/>
    <w:rsid w:val="000B0A8D"/>
    <w:rsid w:val="000B5F13"/>
    <w:rsid w:val="000C1FAA"/>
    <w:rsid w:val="000C4F7D"/>
    <w:rsid w:val="000C5C70"/>
    <w:rsid w:val="000D10C2"/>
    <w:rsid w:val="000D1A88"/>
    <w:rsid w:val="000D3420"/>
    <w:rsid w:val="000D3FD8"/>
    <w:rsid w:val="000E217D"/>
    <w:rsid w:val="000E3354"/>
    <w:rsid w:val="000F130B"/>
    <w:rsid w:val="000F2AB0"/>
    <w:rsid w:val="000F784E"/>
    <w:rsid w:val="00101F90"/>
    <w:rsid w:val="00104058"/>
    <w:rsid w:val="001054E5"/>
    <w:rsid w:val="00107EB4"/>
    <w:rsid w:val="0011283B"/>
    <w:rsid w:val="0012758C"/>
    <w:rsid w:val="00130436"/>
    <w:rsid w:val="00130BF4"/>
    <w:rsid w:val="0013585C"/>
    <w:rsid w:val="001360F1"/>
    <w:rsid w:val="00136C78"/>
    <w:rsid w:val="001461A3"/>
    <w:rsid w:val="00162B9C"/>
    <w:rsid w:val="00165ACA"/>
    <w:rsid w:val="00173385"/>
    <w:rsid w:val="0017462C"/>
    <w:rsid w:val="00177384"/>
    <w:rsid w:val="00177713"/>
    <w:rsid w:val="00177B73"/>
    <w:rsid w:val="00180B9C"/>
    <w:rsid w:val="00180EAF"/>
    <w:rsid w:val="00182C58"/>
    <w:rsid w:val="00182C5E"/>
    <w:rsid w:val="00183101"/>
    <w:rsid w:val="00186FC3"/>
    <w:rsid w:val="00190273"/>
    <w:rsid w:val="001911A5"/>
    <w:rsid w:val="0019211B"/>
    <w:rsid w:val="001958CB"/>
    <w:rsid w:val="00196F7A"/>
    <w:rsid w:val="001A727E"/>
    <w:rsid w:val="001A7EA5"/>
    <w:rsid w:val="001B73AF"/>
    <w:rsid w:val="001C2591"/>
    <w:rsid w:val="001C2FD8"/>
    <w:rsid w:val="001C5719"/>
    <w:rsid w:val="001C7E1A"/>
    <w:rsid w:val="001D035D"/>
    <w:rsid w:val="001D1D31"/>
    <w:rsid w:val="001D1F14"/>
    <w:rsid w:val="001D2338"/>
    <w:rsid w:val="001D6671"/>
    <w:rsid w:val="001D73EE"/>
    <w:rsid w:val="001E1050"/>
    <w:rsid w:val="001E4579"/>
    <w:rsid w:val="001E7D5F"/>
    <w:rsid w:val="001F0AC0"/>
    <w:rsid w:val="001F4931"/>
    <w:rsid w:val="001F7932"/>
    <w:rsid w:val="001F7D46"/>
    <w:rsid w:val="00205F5B"/>
    <w:rsid w:val="0020762B"/>
    <w:rsid w:val="002150EC"/>
    <w:rsid w:val="00216461"/>
    <w:rsid w:val="00222826"/>
    <w:rsid w:val="00223873"/>
    <w:rsid w:val="00230328"/>
    <w:rsid w:val="002305B3"/>
    <w:rsid w:val="00233E6D"/>
    <w:rsid w:val="0023717A"/>
    <w:rsid w:val="00251D45"/>
    <w:rsid w:val="0025271F"/>
    <w:rsid w:val="00253EB0"/>
    <w:rsid w:val="0025446A"/>
    <w:rsid w:val="0025482E"/>
    <w:rsid w:val="00256872"/>
    <w:rsid w:val="002569D8"/>
    <w:rsid w:val="0026007C"/>
    <w:rsid w:val="00260BBF"/>
    <w:rsid w:val="00262CF3"/>
    <w:rsid w:val="00262D2D"/>
    <w:rsid w:val="00262D65"/>
    <w:rsid w:val="00263A78"/>
    <w:rsid w:val="002648E2"/>
    <w:rsid w:val="00266AB7"/>
    <w:rsid w:val="002727CA"/>
    <w:rsid w:val="00272919"/>
    <w:rsid w:val="0027319E"/>
    <w:rsid w:val="00274C55"/>
    <w:rsid w:val="00275E87"/>
    <w:rsid w:val="00281C1D"/>
    <w:rsid w:val="0028385F"/>
    <w:rsid w:val="0028411B"/>
    <w:rsid w:val="00287A13"/>
    <w:rsid w:val="00294853"/>
    <w:rsid w:val="00297E86"/>
    <w:rsid w:val="002A5F16"/>
    <w:rsid w:val="002A78D3"/>
    <w:rsid w:val="002B29E9"/>
    <w:rsid w:val="002B3353"/>
    <w:rsid w:val="002B5749"/>
    <w:rsid w:val="002C5642"/>
    <w:rsid w:val="002C65EC"/>
    <w:rsid w:val="002D0450"/>
    <w:rsid w:val="002D5CC5"/>
    <w:rsid w:val="002D671D"/>
    <w:rsid w:val="002E093F"/>
    <w:rsid w:val="002E186B"/>
    <w:rsid w:val="002E483D"/>
    <w:rsid w:val="002E722B"/>
    <w:rsid w:val="002E7CB8"/>
    <w:rsid w:val="002F1613"/>
    <w:rsid w:val="002F3779"/>
    <w:rsid w:val="002F5204"/>
    <w:rsid w:val="0030346D"/>
    <w:rsid w:val="0030649F"/>
    <w:rsid w:val="00307DBB"/>
    <w:rsid w:val="00316D5F"/>
    <w:rsid w:val="00321EE7"/>
    <w:rsid w:val="003225DC"/>
    <w:rsid w:val="00323426"/>
    <w:rsid w:val="00327CE6"/>
    <w:rsid w:val="003309F1"/>
    <w:rsid w:val="00330A03"/>
    <w:rsid w:val="00341968"/>
    <w:rsid w:val="00342F75"/>
    <w:rsid w:val="0034498C"/>
    <w:rsid w:val="0034757F"/>
    <w:rsid w:val="00351A07"/>
    <w:rsid w:val="003527C6"/>
    <w:rsid w:val="003532A8"/>
    <w:rsid w:val="00353FA9"/>
    <w:rsid w:val="00355EEF"/>
    <w:rsid w:val="003564E7"/>
    <w:rsid w:val="00361C91"/>
    <w:rsid w:val="00363F89"/>
    <w:rsid w:val="00364AC2"/>
    <w:rsid w:val="003678E3"/>
    <w:rsid w:val="00372D03"/>
    <w:rsid w:val="00373402"/>
    <w:rsid w:val="00374422"/>
    <w:rsid w:val="00381072"/>
    <w:rsid w:val="003810D4"/>
    <w:rsid w:val="00381838"/>
    <w:rsid w:val="003827EF"/>
    <w:rsid w:val="00382ED0"/>
    <w:rsid w:val="00385C68"/>
    <w:rsid w:val="003921AD"/>
    <w:rsid w:val="003924D0"/>
    <w:rsid w:val="00394171"/>
    <w:rsid w:val="003A0549"/>
    <w:rsid w:val="003A615F"/>
    <w:rsid w:val="003A6DFB"/>
    <w:rsid w:val="003A7082"/>
    <w:rsid w:val="003A7FBC"/>
    <w:rsid w:val="003B18A3"/>
    <w:rsid w:val="003B19F0"/>
    <w:rsid w:val="003B7BEA"/>
    <w:rsid w:val="003C31BC"/>
    <w:rsid w:val="003C7E1F"/>
    <w:rsid w:val="003D0C17"/>
    <w:rsid w:val="003D2C3D"/>
    <w:rsid w:val="003D4800"/>
    <w:rsid w:val="003D7074"/>
    <w:rsid w:val="003E3391"/>
    <w:rsid w:val="003E347B"/>
    <w:rsid w:val="003E4AE9"/>
    <w:rsid w:val="003E500F"/>
    <w:rsid w:val="003E5591"/>
    <w:rsid w:val="003E7856"/>
    <w:rsid w:val="003E796E"/>
    <w:rsid w:val="003F15DE"/>
    <w:rsid w:val="003F52CE"/>
    <w:rsid w:val="003F5BCD"/>
    <w:rsid w:val="003F7409"/>
    <w:rsid w:val="00403EFA"/>
    <w:rsid w:val="0040440D"/>
    <w:rsid w:val="00404F7B"/>
    <w:rsid w:val="00411117"/>
    <w:rsid w:val="004129D0"/>
    <w:rsid w:val="00412F1F"/>
    <w:rsid w:val="004162E0"/>
    <w:rsid w:val="00416A84"/>
    <w:rsid w:val="004170E1"/>
    <w:rsid w:val="00422FD4"/>
    <w:rsid w:val="004250B0"/>
    <w:rsid w:val="004303A8"/>
    <w:rsid w:val="00432368"/>
    <w:rsid w:val="00433191"/>
    <w:rsid w:val="00435ADF"/>
    <w:rsid w:val="00436B67"/>
    <w:rsid w:val="00437914"/>
    <w:rsid w:val="00444B7A"/>
    <w:rsid w:val="0044770E"/>
    <w:rsid w:val="0045314A"/>
    <w:rsid w:val="00454256"/>
    <w:rsid w:val="0045759C"/>
    <w:rsid w:val="00460D73"/>
    <w:rsid w:val="004619D5"/>
    <w:rsid w:val="00465177"/>
    <w:rsid w:val="0047052B"/>
    <w:rsid w:val="00472463"/>
    <w:rsid w:val="00472A62"/>
    <w:rsid w:val="0048209C"/>
    <w:rsid w:val="00484CE5"/>
    <w:rsid w:val="00496869"/>
    <w:rsid w:val="004969A5"/>
    <w:rsid w:val="004A3B7F"/>
    <w:rsid w:val="004A41F1"/>
    <w:rsid w:val="004A4A9A"/>
    <w:rsid w:val="004A519C"/>
    <w:rsid w:val="004A7756"/>
    <w:rsid w:val="004B0EB9"/>
    <w:rsid w:val="004B2EC2"/>
    <w:rsid w:val="004B3A50"/>
    <w:rsid w:val="004C0056"/>
    <w:rsid w:val="004C1986"/>
    <w:rsid w:val="004C29AD"/>
    <w:rsid w:val="004C49DC"/>
    <w:rsid w:val="004C673A"/>
    <w:rsid w:val="004C6AF7"/>
    <w:rsid w:val="004C7371"/>
    <w:rsid w:val="004D2518"/>
    <w:rsid w:val="004E40D0"/>
    <w:rsid w:val="004E48D1"/>
    <w:rsid w:val="004E70EC"/>
    <w:rsid w:val="004E7D36"/>
    <w:rsid w:val="004F1BA4"/>
    <w:rsid w:val="004F3DF5"/>
    <w:rsid w:val="004F75E9"/>
    <w:rsid w:val="00501FEB"/>
    <w:rsid w:val="00502BB5"/>
    <w:rsid w:val="00503351"/>
    <w:rsid w:val="00504047"/>
    <w:rsid w:val="00504D41"/>
    <w:rsid w:val="00505DA5"/>
    <w:rsid w:val="005076D0"/>
    <w:rsid w:val="00507830"/>
    <w:rsid w:val="00511119"/>
    <w:rsid w:val="00511683"/>
    <w:rsid w:val="0051196B"/>
    <w:rsid w:val="00512553"/>
    <w:rsid w:val="0051441D"/>
    <w:rsid w:val="005156D1"/>
    <w:rsid w:val="00515941"/>
    <w:rsid w:val="00516142"/>
    <w:rsid w:val="005200B4"/>
    <w:rsid w:val="005213F6"/>
    <w:rsid w:val="00522CD4"/>
    <w:rsid w:val="00523FC7"/>
    <w:rsid w:val="00524433"/>
    <w:rsid w:val="005245C7"/>
    <w:rsid w:val="00531489"/>
    <w:rsid w:val="00533783"/>
    <w:rsid w:val="00533AE7"/>
    <w:rsid w:val="00542B0F"/>
    <w:rsid w:val="00544797"/>
    <w:rsid w:val="005464A1"/>
    <w:rsid w:val="00547238"/>
    <w:rsid w:val="0055495F"/>
    <w:rsid w:val="00555DF1"/>
    <w:rsid w:val="00556B46"/>
    <w:rsid w:val="0056041C"/>
    <w:rsid w:val="00562778"/>
    <w:rsid w:val="00565024"/>
    <w:rsid w:val="00566003"/>
    <w:rsid w:val="00576C06"/>
    <w:rsid w:val="00582E6B"/>
    <w:rsid w:val="00586A59"/>
    <w:rsid w:val="005877A2"/>
    <w:rsid w:val="00587920"/>
    <w:rsid w:val="00591ABB"/>
    <w:rsid w:val="00591B0A"/>
    <w:rsid w:val="00597F31"/>
    <w:rsid w:val="005A19AB"/>
    <w:rsid w:val="005A351D"/>
    <w:rsid w:val="005B1099"/>
    <w:rsid w:val="005B3649"/>
    <w:rsid w:val="005C5B24"/>
    <w:rsid w:val="005D0F32"/>
    <w:rsid w:val="005D50EE"/>
    <w:rsid w:val="005D6852"/>
    <w:rsid w:val="005D6B91"/>
    <w:rsid w:val="005E0FCC"/>
    <w:rsid w:val="005E26E6"/>
    <w:rsid w:val="005E4709"/>
    <w:rsid w:val="005F0377"/>
    <w:rsid w:val="005F0962"/>
    <w:rsid w:val="005F160F"/>
    <w:rsid w:val="005F5FF3"/>
    <w:rsid w:val="006003B0"/>
    <w:rsid w:val="006016E2"/>
    <w:rsid w:val="006053D2"/>
    <w:rsid w:val="00605425"/>
    <w:rsid w:val="00605615"/>
    <w:rsid w:val="00610BE1"/>
    <w:rsid w:val="006124F7"/>
    <w:rsid w:val="00622031"/>
    <w:rsid w:val="006238A0"/>
    <w:rsid w:val="006279D2"/>
    <w:rsid w:val="00630C7B"/>
    <w:rsid w:val="0063330B"/>
    <w:rsid w:val="0063457D"/>
    <w:rsid w:val="00635143"/>
    <w:rsid w:val="00635323"/>
    <w:rsid w:val="00635626"/>
    <w:rsid w:val="00637121"/>
    <w:rsid w:val="006404BB"/>
    <w:rsid w:val="00641A6C"/>
    <w:rsid w:val="006434D2"/>
    <w:rsid w:val="00646B05"/>
    <w:rsid w:val="0065045B"/>
    <w:rsid w:val="00653123"/>
    <w:rsid w:val="00653B14"/>
    <w:rsid w:val="00660BDD"/>
    <w:rsid w:val="006610F8"/>
    <w:rsid w:val="00661879"/>
    <w:rsid w:val="00661FFC"/>
    <w:rsid w:val="00664668"/>
    <w:rsid w:val="00670354"/>
    <w:rsid w:val="00670E13"/>
    <w:rsid w:val="006715F5"/>
    <w:rsid w:val="00671C90"/>
    <w:rsid w:val="0067328F"/>
    <w:rsid w:val="00676E76"/>
    <w:rsid w:val="00677C2E"/>
    <w:rsid w:val="006801A2"/>
    <w:rsid w:val="00680819"/>
    <w:rsid w:val="00682F6D"/>
    <w:rsid w:val="00683D0E"/>
    <w:rsid w:val="00685A76"/>
    <w:rsid w:val="00693EA9"/>
    <w:rsid w:val="0069716B"/>
    <w:rsid w:val="006A0D1F"/>
    <w:rsid w:val="006A4330"/>
    <w:rsid w:val="006A5A6D"/>
    <w:rsid w:val="006A65A4"/>
    <w:rsid w:val="006B1214"/>
    <w:rsid w:val="006B3E5D"/>
    <w:rsid w:val="006B5689"/>
    <w:rsid w:val="006B6CDF"/>
    <w:rsid w:val="006B6F5A"/>
    <w:rsid w:val="006B74B3"/>
    <w:rsid w:val="006C3EBD"/>
    <w:rsid w:val="006C579F"/>
    <w:rsid w:val="006D4821"/>
    <w:rsid w:val="006E72F7"/>
    <w:rsid w:val="006F1C0B"/>
    <w:rsid w:val="006F5F4E"/>
    <w:rsid w:val="007015B1"/>
    <w:rsid w:val="00702CFE"/>
    <w:rsid w:val="00705D07"/>
    <w:rsid w:val="0071252B"/>
    <w:rsid w:val="00712C59"/>
    <w:rsid w:val="007173CF"/>
    <w:rsid w:val="00721AE7"/>
    <w:rsid w:val="00724D9C"/>
    <w:rsid w:val="00732CBD"/>
    <w:rsid w:val="00733769"/>
    <w:rsid w:val="007445B3"/>
    <w:rsid w:val="00744BC0"/>
    <w:rsid w:val="00745AA5"/>
    <w:rsid w:val="00745D17"/>
    <w:rsid w:val="007500B7"/>
    <w:rsid w:val="00750186"/>
    <w:rsid w:val="00753847"/>
    <w:rsid w:val="0075386E"/>
    <w:rsid w:val="00756BF3"/>
    <w:rsid w:val="007573E3"/>
    <w:rsid w:val="00757701"/>
    <w:rsid w:val="007614C5"/>
    <w:rsid w:val="00761C02"/>
    <w:rsid w:val="00762848"/>
    <w:rsid w:val="0077012A"/>
    <w:rsid w:val="00770456"/>
    <w:rsid w:val="00771976"/>
    <w:rsid w:val="00772522"/>
    <w:rsid w:val="007726A0"/>
    <w:rsid w:val="0078010D"/>
    <w:rsid w:val="00782573"/>
    <w:rsid w:val="00783186"/>
    <w:rsid w:val="00785616"/>
    <w:rsid w:val="007862D0"/>
    <w:rsid w:val="007866A8"/>
    <w:rsid w:val="007866AF"/>
    <w:rsid w:val="00787745"/>
    <w:rsid w:val="00790DA5"/>
    <w:rsid w:val="00791CB2"/>
    <w:rsid w:val="007978F1"/>
    <w:rsid w:val="007A28CD"/>
    <w:rsid w:val="007B02A9"/>
    <w:rsid w:val="007B0952"/>
    <w:rsid w:val="007B266C"/>
    <w:rsid w:val="007B4F96"/>
    <w:rsid w:val="007C17B4"/>
    <w:rsid w:val="007C1DF2"/>
    <w:rsid w:val="007C2E5D"/>
    <w:rsid w:val="007C3FEF"/>
    <w:rsid w:val="007C6E5D"/>
    <w:rsid w:val="007C705A"/>
    <w:rsid w:val="007D3414"/>
    <w:rsid w:val="007D41AD"/>
    <w:rsid w:val="007E0A14"/>
    <w:rsid w:val="007E1AD0"/>
    <w:rsid w:val="007E4179"/>
    <w:rsid w:val="007E5AA5"/>
    <w:rsid w:val="007F4BBD"/>
    <w:rsid w:val="007F628C"/>
    <w:rsid w:val="007F680F"/>
    <w:rsid w:val="007F77CD"/>
    <w:rsid w:val="00800CD5"/>
    <w:rsid w:val="00801CBB"/>
    <w:rsid w:val="008059E4"/>
    <w:rsid w:val="0080691F"/>
    <w:rsid w:val="008077DB"/>
    <w:rsid w:val="0081011B"/>
    <w:rsid w:val="0082128C"/>
    <w:rsid w:val="00830295"/>
    <w:rsid w:val="00830846"/>
    <w:rsid w:val="008319E5"/>
    <w:rsid w:val="00833F05"/>
    <w:rsid w:val="00835982"/>
    <w:rsid w:val="0084434D"/>
    <w:rsid w:val="00844415"/>
    <w:rsid w:val="00847215"/>
    <w:rsid w:val="00850D15"/>
    <w:rsid w:val="008531E2"/>
    <w:rsid w:val="008570E6"/>
    <w:rsid w:val="008576B0"/>
    <w:rsid w:val="00864395"/>
    <w:rsid w:val="00864A5F"/>
    <w:rsid w:val="00867DDC"/>
    <w:rsid w:val="00871ACE"/>
    <w:rsid w:val="00872962"/>
    <w:rsid w:val="008740E9"/>
    <w:rsid w:val="00880710"/>
    <w:rsid w:val="0088235F"/>
    <w:rsid w:val="008901F6"/>
    <w:rsid w:val="008905DF"/>
    <w:rsid w:val="008925C4"/>
    <w:rsid w:val="0089301C"/>
    <w:rsid w:val="00895F0E"/>
    <w:rsid w:val="008967AE"/>
    <w:rsid w:val="008971ED"/>
    <w:rsid w:val="008A2F7E"/>
    <w:rsid w:val="008A4030"/>
    <w:rsid w:val="008A47EF"/>
    <w:rsid w:val="008B076E"/>
    <w:rsid w:val="008B1F93"/>
    <w:rsid w:val="008B5FFC"/>
    <w:rsid w:val="008B763D"/>
    <w:rsid w:val="008B7894"/>
    <w:rsid w:val="008B7CBB"/>
    <w:rsid w:val="008C0439"/>
    <w:rsid w:val="008C1820"/>
    <w:rsid w:val="008C34C2"/>
    <w:rsid w:val="008D574D"/>
    <w:rsid w:val="008E4622"/>
    <w:rsid w:val="008E52CB"/>
    <w:rsid w:val="008E62BA"/>
    <w:rsid w:val="008E79F8"/>
    <w:rsid w:val="008F1EB9"/>
    <w:rsid w:val="008F4767"/>
    <w:rsid w:val="008F525C"/>
    <w:rsid w:val="008F75B4"/>
    <w:rsid w:val="0090029D"/>
    <w:rsid w:val="00903305"/>
    <w:rsid w:val="0090387E"/>
    <w:rsid w:val="00903A14"/>
    <w:rsid w:val="00903C0A"/>
    <w:rsid w:val="00905047"/>
    <w:rsid w:val="00905E79"/>
    <w:rsid w:val="00906700"/>
    <w:rsid w:val="00906ADE"/>
    <w:rsid w:val="00911465"/>
    <w:rsid w:val="00915570"/>
    <w:rsid w:val="009155C8"/>
    <w:rsid w:val="00916056"/>
    <w:rsid w:val="00916EF2"/>
    <w:rsid w:val="009206BC"/>
    <w:rsid w:val="009223FD"/>
    <w:rsid w:val="0092299D"/>
    <w:rsid w:val="00924E87"/>
    <w:rsid w:val="00925384"/>
    <w:rsid w:val="009255D8"/>
    <w:rsid w:val="00925738"/>
    <w:rsid w:val="00930588"/>
    <w:rsid w:val="00931C06"/>
    <w:rsid w:val="00931EA7"/>
    <w:rsid w:val="00931FC5"/>
    <w:rsid w:val="00932352"/>
    <w:rsid w:val="00932E1B"/>
    <w:rsid w:val="00936F44"/>
    <w:rsid w:val="00942B12"/>
    <w:rsid w:val="00943542"/>
    <w:rsid w:val="00944CB3"/>
    <w:rsid w:val="00945933"/>
    <w:rsid w:val="00950289"/>
    <w:rsid w:val="00951E75"/>
    <w:rsid w:val="00955AFF"/>
    <w:rsid w:val="00957E54"/>
    <w:rsid w:val="00960DDA"/>
    <w:rsid w:val="00962EC2"/>
    <w:rsid w:val="00974CE0"/>
    <w:rsid w:val="00977CB4"/>
    <w:rsid w:val="00980855"/>
    <w:rsid w:val="00983B63"/>
    <w:rsid w:val="00987AEA"/>
    <w:rsid w:val="00987C25"/>
    <w:rsid w:val="009940B7"/>
    <w:rsid w:val="00995482"/>
    <w:rsid w:val="009967D3"/>
    <w:rsid w:val="00997373"/>
    <w:rsid w:val="009A09E7"/>
    <w:rsid w:val="009A2FA5"/>
    <w:rsid w:val="009A7320"/>
    <w:rsid w:val="009A73B3"/>
    <w:rsid w:val="009C10EE"/>
    <w:rsid w:val="009C13E9"/>
    <w:rsid w:val="009C1D00"/>
    <w:rsid w:val="009C2B71"/>
    <w:rsid w:val="009C3F0C"/>
    <w:rsid w:val="009D3757"/>
    <w:rsid w:val="009D49FA"/>
    <w:rsid w:val="009D4F05"/>
    <w:rsid w:val="009D6022"/>
    <w:rsid w:val="009D76C8"/>
    <w:rsid w:val="009E37BF"/>
    <w:rsid w:val="009E58A3"/>
    <w:rsid w:val="009E5ACE"/>
    <w:rsid w:val="009E695C"/>
    <w:rsid w:val="009E7DFA"/>
    <w:rsid w:val="009F045F"/>
    <w:rsid w:val="009F18EC"/>
    <w:rsid w:val="009F1EC1"/>
    <w:rsid w:val="009F7F4C"/>
    <w:rsid w:val="00A0415F"/>
    <w:rsid w:val="00A060C9"/>
    <w:rsid w:val="00A13F4C"/>
    <w:rsid w:val="00A17CD2"/>
    <w:rsid w:val="00A20002"/>
    <w:rsid w:val="00A21A77"/>
    <w:rsid w:val="00A21D79"/>
    <w:rsid w:val="00A25D8D"/>
    <w:rsid w:val="00A32606"/>
    <w:rsid w:val="00A32C5D"/>
    <w:rsid w:val="00A3428F"/>
    <w:rsid w:val="00A35575"/>
    <w:rsid w:val="00A42CD2"/>
    <w:rsid w:val="00A474A5"/>
    <w:rsid w:val="00A5249C"/>
    <w:rsid w:val="00A526EB"/>
    <w:rsid w:val="00A53306"/>
    <w:rsid w:val="00A55CA2"/>
    <w:rsid w:val="00A569D2"/>
    <w:rsid w:val="00A65368"/>
    <w:rsid w:val="00A66510"/>
    <w:rsid w:val="00A670E4"/>
    <w:rsid w:val="00A70E05"/>
    <w:rsid w:val="00A80AD5"/>
    <w:rsid w:val="00A85EF7"/>
    <w:rsid w:val="00A86113"/>
    <w:rsid w:val="00A86342"/>
    <w:rsid w:val="00A903A3"/>
    <w:rsid w:val="00A91A0B"/>
    <w:rsid w:val="00A91ECF"/>
    <w:rsid w:val="00A9592C"/>
    <w:rsid w:val="00A96224"/>
    <w:rsid w:val="00A963E8"/>
    <w:rsid w:val="00AA1380"/>
    <w:rsid w:val="00AA1A2F"/>
    <w:rsid w:val="00AA2BCD"/>
    <w:rsid w:val="00AA52D9"/>
    <w:rsid w:val="00AA57D6"/>
    <w:rsid w:val="00AA697C"/>
    <w:rsid w:val="00AB056C"/>
    <w:rsid w:val="00AB241F"/>
    <w:rsid w:val="00AB4666"/>
    <w:rsid w:val="00AB4A10"/>
    <w:rsid w:val="00AB58BD"/>
    <w:rsid w:val="00AB6545"/>
    <w:rsid w:val="00AB71F8"/>
    <w:rsid w:val="00AC0277"/>
    <w:rsid w:val="00AC2219"/>
    <w:rsid w:val="00AC3184"/>
    <w:rsid w:val="00AC3F33"/>
    <w:rsid w:val="00AD0D47"/>
    <w:rsid w:val="00AD45F7"/>
    <w:rsid w:val="00AE13C9"/>
    <w:rsid w:val="00AE1E13"/>
    <w:rsid w:val="00AE34FD"/>
    <w:rsid w:val="00AF6121"/>
    <w:rsid w:val="00B04836"/>
    <w:rsid w:val="00B1121C"/>
    <w:rsid w:val="00B14404"/>
    <w:rsid w:val="00B15BE4"/>
    <w:rsid w:val="00B16161"/>
    <w:rsid w:val="00B16DF0"/>
    <w:rsid w:val="00B201E5"/>
    <w:rsid w:val="00B2131D"/>
    <w:rsid w:val="00B25412"/>
    <w:rsid w:val="00B256C9"/>
    <w:rsid w:val="00B2697D"/>
    <w:rsid w:val="00B30DE3"/>
    <w:rsid w:val="00B3166B"/>
    <w:rsid w:val="00B32893"/>
    <w:rsid w:val="00B33088"/>
    <w:rsid w:val="00B3540E"/>
    <w:rsid w:val="00B40B12"/>
    <w:rsid w:val="00B42F2B"/>
    <w:rsid w:val="00B43BF9"/>
    <w:rsid w:val="00B440B7"/>
    <w:rsid w:val="00B45262"/>
    <w:rsid w:val="00B51865"/>
    <w:rsid w:val="00B54A55"/>
    <w:rsid w:val="00B5535F"/>
    <w:rsid w:val="00B628B8"/>
    <w:rsid w:val="00B71636"/>
    <w:rsid w:val="00B7194A"/>
    <w:rsid w:val="00B734EF"/>
    <w:rsid w:val="00B77BA9"/>
    <w:rsid w:val="00B82ED7"/>
    <w:rsid w:val="00B841D4"/>
    <w:rsid w:val="00B85421"/>
    <w:rsid w:val="00B85FF5"/>
    <w:rsid w:val="00B86C1C"/>
    <w:rsid w:val="00B9770D"/>
    <w:rsid w:val="00B97E64"/>
    <w:rsid w:val="00BA054D"/>
    <w:rsid w:val="00BA1284"/>
    <w:rsid w:val="00BA22CC"/>
    <w:rsid w:val="00BA46A2"/>
    <w:rsid w:val="00BA60EB"/>
    <w:rsid w:val="00BB08A8"/>
    <w:rsid w:val="00BB288F"/>
    <w:rsid w:val="00BB52CE"/>
    <w:rsid w:val="00BB5F06"/>
    <w:rsid w:val="00BB6062"/>
    <w:rsid w:val="00BC1C00"/>
    <w:rsid w:val="00BC3F7D"/>
    <w:rsid w:val="00BC67FD"/>
    <w:rsid w:val="00BD0C08"/>
    <w:rsid w:val="00BE009E"/>
    <w:rsid w:val="00BE5490"/>
    <w:rsid w:val="00BF5EC3"/>
    <w:rsid w:val="00BF786D"/>
    <w:rsid w:val="00C028CE"/>
    <w:rsid w:val="00C02C9E"/>
    <w:rsid w:val="00C03821"/>
    <w:rsid w:val="00C0382B"/>
    <w:rsid w:val="00C03D33"/>
    <w:rsid w:val="00C0586F"/>
    <w:rsid w:val="00C13B08"/>
    <w:rsid w:val="00C159F1"/>
    <w:rsid w:val="00C16B42"/>
    <w:rsid w:val="00C2048F"/>
    <w:rsid w:val="00C21AE7"/>
    <w:rsid w:val="00C22CC7"/>
    <w:rsid w:val="00C27B59"/>
    <w:rsid w:val="00C30D93"/>
    <w:rsid w:val="00C32B20"/>
    <w:rsid w:val="00C32F8D"/>
    <w:rsid w:val="00C35FA2"/>
    <w:rsid w:val="00C36B74"/>
    <w:rsid w:val="00C36CE2"/>
    <w:rsid w:val="00C36E8B"/>
    <w:rsid w:val="00C375C0"/>
    <w:rsid w:val="00C45A96"/>
    <w:rsid w:val="00C46342"/>
    <w:rsid w:val="00C46A8C"/>
    <w:rsid w:val="00C46B35"/>
    <w:rsid w:val="00C4792A"/>
    <w:rsid w:val="00C514FE"/>
    <w:rsid w:val="00C5203C"/>
    <w:rsid w:val="00C522EE"/>
    <w:rsid w:val="00C53C9A"/>
    <w:rsid w:val="00C55C65"/>
    <w:rsid w:val="00C56093"/>
    <w:rsid w:val="00C562FA"/>
    <w:rsid w:val="00C56C77"/>
    <w:rsid w:val="00C63539"/>
    <w:rsid w:val="00C651E7"/>
    <w:rsid w:val="00C70317"/>
    <w:rsid w:val="00C717E6"/>
    <w:rsid w:val="00C71B51"/>
    <w:rsid w:val="00C740DC"/>
    <w:rsid w:val="00C77012"/>
    <w:rsid w:val="00C77B9D"/>
    <w:rsid w:val="00C82C5B"/>
    <w:rsid w:val="00C82F83"/>
    <w:rsid w:val="00C83249"/>
    <w:rsid w:val="00C85567"/>
    <w:rsid w:val="00C8597C"/>
    <w:rsid w:val="00C9240F"/>
    <w:rsid w:val="00CA010F"/>
    <w:rsid w:val="00CA0369"/>
    <w:rsid w:val="00CA13BA"/>
    <w:rsid w:val="00CA5372"/>
    <w:rsid w:val="00CA64E5"/>
    <w:rsid w:val="00CA6EA2"/>
    <w:rsid w:val="00CB05E2"/>
    <w:rsid w:val="00CB1B1F"/>
    <w:rsid w:val="00CB4252"/>
    <w:rsid w:val="00CB6BE9"/>
    <w:rsid w:val="00CB7B4A"/>
    <w:rsid w:val="00CB7EC5"/>
    <w:rsid w:val="00CC1DFB"/>
    <w:rsid w:val="00CC3E2C"/>
    <w:rsid w:val="00CC544F"/>
    <w:rsid w:val="00CC632A"/>
    <w:rsid w:val="00CC6584"/>
    <w:rsid w:val="00CD51FF"/>
    <w:rsid w:val="00CD69AC"/>
    <w:rsid w:val="00CE61DB"/>
    <w:rsid w:val="00CF4785"/>
    <w:rsid w:val="00CF7399"/>
    <w:rsid w:val="00CF7937"/>
    <w:rsid w:val="00D00B1B"/>
    <w:rsid w:val="00D022CE"/>
    <w:rsid w:val="00D0426E"/>
    <w:rsid w:val="00D067D7"/>
    <w:rsid w:val="00D101A5"/>
    <w:rsid w:val="00D15707"/>
    <w:rsid w:val="00D16468"/>
    <w:rsid w:val="00D16AC1"/>
    <w:rsid w:val="00D21380"/>
    <w:rsid w:val="00D225B4"/>
    <w:rsid w:val="00D22751"/>
    <w:rsid w:val="00D23E66"/>
    <w:rsid w:val="00D25DCF"/>
    <w:rsid w:val="00D26DF3"/>
    <w:rsid w:val="00D27B09"/>
    <w:rsid w:val="00D30E48"/>
    <w:rsid w:val="00D33CF0"/>
    <w:rsid w:val="00D35373"/>
    <w:rsid w:val="00D37F60"/>
    <w:rsid w:val="00D41CFF"/>
    <w:rsid w:val="00D47623"/>
    <w:rsid w:val="00D51DB2"/>
    <w:rsid w:val="00D524C2"/>
    <w:rsid w:val="00D52B0E"/>
    <w:rsid w:val="00D6015B"/>
    <w:rsid w:val="00D617BC"/>
    <w:rsid w:val="00D61841"/>
    <w:rsid w:val="00D61B03"/>
    <w:rsid w:val="00D6224B"/>
    <w:rsid w:val="00D6661D"/>
    <w:rsid w:val="00D66B42"/>
    <w:rsid w:val="00D670BE"/>
    <w:rsid w:val="00D7082F"/>
    <w:rsid w:val="00D70A34"/>
    <w:rsid w:val="00D7140D"/>
    <w:rsid w:val="00D751F1"/>
    <w:rsid w:val="00D77E65"/>
    <w:rsid w:val="00D81C8B"/>
    <w:rsid w:val="00D8252E"/>
    <w:rsid w:val="00D84105"/>
    <w:rsid w:val="00D8582C"/>
    <w:rsid w:val="00D91D1A"/>
    <w:rsid w:val="00D91FEC"/>
    <w:rsid w:val="00D92270"/>
    <w:rsid w:val="00D95DC5"/>
    <w:rsid w:val="00DA25AF"/>
    <w:rsid w:val="00DA3625"/>
    <w:rsid w:val="00DA41F4"/>
    <w:rsid w:val="00DA644E"/>
    <w:rsid w:val="00DA68E0"/>
    <w:rsid w:val="00DC00DA"/>
    <w:rsid w:val="00DC0A8B"/>
    <w:rsid w:val="00DC1C9F"/>
    <w:rsid w:val="00DC28FC"/>
    <w:rsid w:val="00DC4052"/>
    <w:rsid w:val="00DC481F"/>
    <w:rsid w:val="00DC6186"/>
    <w:rsid w:val="00DC7B25"/>
    <w:rsid w:val="00DC7B68"/>
    <w:rsid w:val="00DD22BA"/>
    <w:rsid w:val="00DD2D42"/>
    <w:rsid w:val="00DD5B66"/>
    <w:rsid w:val="00DE59FA"/>
    <w:rsid w:val="00DE5A17"/>
    <w:rsid w:val="00DF37BC"/>
    <w:rsid w:val="00DF5C12"/>
    <w:rsid w:val="00DF6612"/>
    <w:rsid w:val="00DF68F8"/>
    <w:rsid w:val="00DF7D73"/>
    <w:rsid w:val="00E004C2"/>
    <w:rsid w:val="00E0088D"/>
    <w:rsid w:val="00E02448"/>
    <w:rsid w:val="00E05A45"/>
    <w:rsid w:val="00E071BB"/>
    <w:rsid w:val="00E102FE"/>
    <w:rsid w:val="00E1183C"/>
    <w:rsid w:val="00E124B0"/>
    <w:rsid w:val="00E126EA"/>
    <w:rsid w:val="00E12E93"/>
    <w:rsid w:val="00E1369B"/>
    <w:rsid w:val="00E143B0"/>
    <w:rsid w:val="00E1796C"/>
    <w:rsid w:val="00E17C15"/>
    <w:rsid w:val="00E20E46"/>
    <w:rsid w:val="00E218DC"/>
    <w:rsid w:val="00E23A49"/>
    <w:rsid w:val="00E2745B"/>
    <w:rsid w:val="00E277E8"/>
    <w:rsid w:val="00E33BDF"/>
    <w:rsid w:val="00E34C29"/>
    <w:rsid w:val="00E36EC2"/>
    <w:rsid w:val="00E406A7"/>
    <w:rsid w:val="00E415F8"/>
    <w:rsid w:val="00E421EA"/>
    <w:rsid w:val="00E44445"/>
    <w:rsid w:val="00E44D41"/>
    <w:rsid w:val="00E47D8B"/>
    <w:rsid w:val="00E50F16"/>
    <w:rsid w:val="00E53937"/>
    <w:rsid w:val="00E540B7"/>
    <w:rsid w:val="00E541E7"/>
    <w:rsid w:val="00E55BC2"/>
    <w:rsid w:val="00E55E87"/>
    <w:rsid w:val="00E5602C"/>
    <w:rsid w:val="00E575F2"/>
    <w:rsid w:val="00E6401B"/>
    <w:rsid w:val="00E72B2D"/>
    <w:rsid w:val="00E73FAA"/>
    <w:rsid w:val="00E74126"/>
    <w:rsid w:val="00E7499B"/>
    <w:rsid w:val="00E74C11"/>
    <w:rsid w:val="00E8141B"/>
    <w:rsid w:val="00E82109"/>
    <w:rsid w:val="00E847A0"/>
    <w:rsid w:val="00E87E16"/>
    <w:rsid w:val="00E93E8E"/>
    <w:rsid w:val="00E952C2"/>
    <w:rsid w:val="00E9621B"/>
    <w:rsid w:val="00E966F5"/>
    <w:rsid w:val="00E976C6"/>
    <w:rsid w:val="00E97B50"/>
    <w:rsid w:val="00E97EEE"/>
    <w:rsid w:val="00EA0311"/>
    <w:rsid w:val="00EA0F5B"/>
    <w:rsid w:val="00EA21AC"/>
    <w:rsid w:val="00EA35BF"/>
    <w:rsid w:val="00EB0597"/>
    <w:rsid w:val="00EB0A5B"/>
    <w:rsid w:val="00EB0CD4"/>
    <w:rsid w:val="00EB37FF"/>
    <w:rsid w:val="00EB43B7"/>
    <w:rsid w:val="00EB6222"/>
    <w:rsid w:val="00EB6282"/>
    <w:rsid w:val="00EB7717"/>
    <w:rsid w:val="00EC043A"/>
    <w:rsid w:val="00EC1663"/>
    <w:rsid w:val="00EC2E19"/>
    <w:rsid w:val="00EC3C14"/>
    <w:rsid w:val="00EC472A"/>
    <w:rsid w:val="00EC56E4"/>
    <w:rsid w:val="00EE1A8E"/>
    <w:rsid w:val="00EE69C3"/>
    <w:rsid w:val="00EF0652"/>
    <w:rsid w:val="00EF6BE7"/>
    <w:rsid w:val="00EF76FF"/>
    <w:rsid w:val="00F01EAA"/>
    <w:rsid w:val="00F03317"/>
    <w:rsid w:val="00F03BDD"/>
    <w:rsid w:val="00F045AB"/>
    <w:rsid w:val="00F05699"/>
    <w:rsid w:val="00F06722"/>
    <w:rsid w:val="00F11356"/>
    <w:rsid w:val="00F1155B"/>
    <w:rsid w:val="00F11C79"/>
    <w:rsid w:val="00F129B0"/>
    <w:rsid w:val="00F15020"/>
    <w:rsid w:val="00F16C2E"/>
    <w:rsid w:val="00F210AB"/>
    <w:rsid w:val="00F214CA"/>
    <w:rsid w:val="00F21AF9"/>
    <w:rsid w:val="00F21E5A"/>
    <w:rsid w:val="00F24467"/>
    <w:rsid w:val="00F24BDB"/>
    <w:rsid w:val="00F25850"/>
    <w:rsid w:val="00F26C13"/>
    <w:rsid w:val="00F273B2"/>
    <w:rsid w:val="00F30D06"/>
    <w:rsid w:val="00F329E5"/>
    <w:rsid w:val="00F32BE6"/>
    <w:rsid w:val="00F344A8"/>
    <w:rsid w:val="00F34CF2"/>
    <w:rsid w:val="00F34EAE"/>
    <w:rsid w:val="00F358D7"/>
    <w:rsid w:val="00F434AD"/>
    <w:rsid w:val="00F456AD"/>
    <w:rsid w:val="00F51CB2"/>
    <w:rsid w:val="00F554A6"/>
    <w:rsid w:val="00F559ED"/>
    <w:rsid w:val="00F55A14"/>
    <w:rsid w:val="00F6080E"/>
    <w:rsid w:val="00F61892"/>
    <w:rsid w:val="00F61F92"/>
    <w:rsid w:val="00F63E2E"/>
    <w:rsid w:val="00F65F4A"/>
    <w:rsid w:val="00F6618C"/>
    <w:rsid w:val="00F66EB8"/>
    <w:rsid w:val="00F7462A"/>
    <w:rsid w:val="00F7463E"/>
    <w:rsid w:val="00F80586"/>
    <w:rsid w:val="00F80DFD"/>
    <w:rsid w:val="00F8250F"/>
    <w:rsid w:val="00F8639A"/>
    <w:rsid w:val="00F8719F"/>
    <w:rsid w:val="00F922C5"/>
    <w:rsid w:val="00F92A2E"/>
    <w:rsid w:val="00FA54A6"/>
    <w:rsid w:val="00FA6250"/>
    <w:rsid w:val="00FB18A9"/>
    <w:rsid w:val="00FB288D"/>
    <w:rsid w:val="00FB2D3A"/>
    <w:rsid w:val="00FC08DD"/>
    <w:rsid w:val="00FC1703"/>
    <w:rsid w:val="00FC23DD"/>
    <w:rsid w:val="00FC4107"/>
    <w:rsid w:val="00FC4340"/>
    <w:rsid w:val="00FC4AD3"/>
    <w:rsid w:val="00FD398F"/>
    <w:rsid w:val="00FD6782"/>
    <w:rsid w:val="00FE3797"/>
    <w:rsid w:val="00FE6782"/>
    <w:rsid w:val="00FF07D5"/>
    <w:rsid w:val="00FF1198"/>
    <w:rsid w:val="00FF1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heme="minorHAnsi" w:hAnsi="Courier New" w:cs="Courier New"/>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D07"/>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705D07"/>
    <w:rPr>
      <w:sz w:val="16"/>
      <w:szCs w:val="16"/>
    </w:rPr>
  </w:style>
  <w:style w:type="paragraph" w:styleId="CommentText">
    <w:name w:val="annotation text"/>
    <w:basedOn w:val="Normal"/>
    <w:link w:val="CommentTextChar"/>
    <w:uiPriority w:val="99"/>
    <w:unhideWhenUsed/>
    <w:rsid w:val="00705D07"/>
    <w:pPr>
      <w:spacing w:after="0" w:line="240" w:lineRule="auto"/>
      <w:ind w:firstLine="720"/>
    </w:pPr>
    <w:rPr>
      <w:sz w:val="20"/>
      <w:szCs w:val="20"/>
    </w:rPr>
  </w:style>
  <w:style w:type="character" w:customStyle="1" w:styleId="CommentTextChar">
    <w:name w:val="Comment Text Char"/>
    <w:basedOn w:val="DefaultParagraphFont"/>
    <w:link w:val="CommentText"/>
    <w:uiPriority w:val="99"/>
    <w:rsid w:val="00705D07"/>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705D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D07"/>
    <w:rPr>
      <w:rFonts w:ascii="Tahoma" w:eastAsia="Calibri" w:hAnsi="Tahoma" w:cs="Tahoma"/>
      <w:sz w:val="16"/>
      <w:szCs w:val="16"/>
    </w:rPr>
  </w:style>
  <w:style w:type="paragraph" w:styleId="CommentSubject">
    <w:name w:val="annotation subject"/>
    <w:basedOn w:val="CommentText"/>
    <w:next w:val="CommentText"/>
    <w:link w:val="CommentSubjectChar"/>
    <w:uiPriority w:val="99"/>
    <w:semiHidden/>
    <w:unhideWhenUsed/>
    <w:rsid w:val="001E1050"/>
    <w:pPr>
      <w:spacing w:after="200"/>
      <w:ind w:firstLine="0"/>
    </w:pPr>
    <w:rPr>
      <w:b/>
      <w:bCs/>
    </w:rPr>
  </w:style>
  <w:style w:type="character" w:customStyle="1" w:styleId="CommentSubjectChar">
    <w:name w:val="Comment Subject Char"/>
    <w:basedOn w:val="CommentTextChar"/>
    <w:link w:val="CommentSubject"/>
    <w:uiPriority w:val="99"/>
    <w:semiHidden/>
    <w:rsid w:val="001E1050"/>
    <w:rPr>
      <w:rFonts w:ascii="Calibri" w:eastAsia="Calibri" w:hAnsi="Calibri" w:cs="Times New Roman"/>
      <w:b/>
      <w:bCs/>
      <w:sz w:val="20"/>
      <w:szCs w:val="20"/>
    </w:rPr>
  </w:style>
  <w:style w:type="paragraph" w:styleId="ListParagraph">
    <w:name w:val="List Paragraph"/>
    <w:basedOn w:val="Normal"/>
    <w:uiPriority w:val="34"/>
    <w:qFormat/>
    <w:rsid w:val="00363F89"/>
    <w:pPr>
      <w:ind w:left="720"/>
      <w:contextualSpacing/>
    </w:pPr>
  </w:style>
  <w:style w:type="paragraph" w:styleId="Revision">
    <w:name w:val="Revision"/>
    <w:hidden/>
    <w:uiPriority w:val="99"/>
    <w:semiHidden/>
    <w:rsid w:val="002E722B"/>
    <w:rPr>
      <w:rFonts w:ascii="Calibri" w:eastAsia="Calibri" w:hAnsi="Calibri" w:cs="Times New Roman"/>
    </w:rPr>
  </w:style>
  <w:style w:type="paragraph" w:styleId="Header">
    <w:name w:val="header"/>
    <w:basedOn w:val="Normal"/>
    <w:link w:val="HeaderChar"/>
    <w:uiPriority w:val="99"/>
    <w:unhideWhenUsed/>
    <w:rsid w:val="00974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CE0"/>
    <w:rPr>
      <w:rFonts w:ascii="Calibri" w:eastAsia="Calibri" w:hAnsi="Calibri" w:cs="Times New Roman"/>
    </w:rPr>
  </w:style>
  <w:style w:type="paragraph" w:styleId="Footer">
    <w:name w:val="footer"/>
    <w:basedOn w:val="Normal"/>
    <w:link w:val="FooterChar"/>
    <w:uiPriority w:val="99"/>
    <w:unhideWhenUsed/>
    <w:rsid w:val="00974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CE0"/>
    <w:rPr>
      <w:rFonts w:ascii="Calibri" w:eastAsia="Calibri" w:hAnsi="Calibri" w:cs="Times New Roman"/>
    </w:rPr>
  </w:style>
  <w:style w:type="character" w:customStyle="1" w:styleId="reference-text">
    <w:name w:val="reference-text"/>
    <w:basedOn w:val="DefaultParagraphFont"/>
    <w:rsid w:val="00B9770D"/>
  </w:style>
  <w:style w:type="paragraph" w:styleId="Title">
    <w:name w:val="Title"/>
    <w:basedOn w:val="Normal"/>
    <w:link w:val="TitleChar"/>
    <w:qFormat/>
    <w:rsid w:val="00B9770D"/>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B9770D"/>
    <w:rPr>
      <w:rFonts w:ascii="Times New Roman" w:eastAsia="Times New Roman" w:hAnsi="Times New Roman" w:cs="Times New Roman"/>
      <w:b/>
      <w:sz w:val="28"/>
      <w:szCs w:val="20"/>
    </w:rPr>
  </w:style>
  <w:style w:type="paragraph" w:styleId="BodyTextIndent2">
    <w:name w:val="Body Text Indent 2"/>
    <w:basedOn w:val="Normal"/>
    <w:link w:val="BodyTextIndent2Char"/>
    <w:rsid w:val="00B9770D"/>
    <w:pPr>
      <w:spacing w:before="20" w:after="0" w:line="480" w:lineRule="auto"/>
      <w:ind w:firstLine="720"/>
    </w:pPr>
    <w:rPr>
      <w:rFonts w:ascii="Rockwell" w:eastAsia="Times New Roman" w:hAnsi="Rockwell"/>
      <w:szCs w:val="20"/>
    </w:rPr>
  </w:style>
  <w:style w:type="character" w:customStyle="1" w:styleId="BodyTextIndent2Char">
    <w:name w:val="Body Text Indent 2 Char"/>
    <w:basedOn w:val="DefaultParagraphFont"/>
    <w:link w:val="BodyTextIndent2"/>
    <w:rsid w:val="00B9770D"/>
    <w:rPr>
      <w:rFonts w:ascii="Rockwell" w:eastAsia="Times New Roman" w:hAnsi="Rockwell" w:cs="Times New Roman"/>
      <w:szCs w:val="20"/>
    </w:rPr>
  </w:style>
  <w:style w:type="character" w:customStyle="1" w:styleId="apple-converted-space">
    <w:name w:val="apple-converted-space"/>
    <w:basedOn w:val="DefaultParagraphFont"/>
    <w:rsid w:val="0077012A"/>
  </w:style>
  <w:style w:type="character" w:customStyle="1" w:styleId="ref-title">
    <w:name w:val="ref-title"/>
    <w:basedOn w:val="DefaultParagraphFont"/>
    <w:rsid w:val="007573E3"/>
  </w:style>
  <w:style w:type="character" w:customStyle="1" w:styleId="ref-journal">
    <w:name w:val="ref-journal"/>
    <w:basedOn w:val="DefaultParagraphFont"/>
    <w:rsid w:val="007573E3"/>
  </w:style>
  <w:style w:type="character" w:customStyle="1" w:styleId="ref-vol">
    <w:name w:val="ref-vol"/>
    <w:basedOn w:val="DefaultParagraphFont"/>
    <w:rsid w:val="007573E3"/>
  </w:style>
  <w:style w:type="character" w:styleId="Hyperlink">
    <w:name w:val="Hyperlink"/>
    <w:basedOn w:val="DefaultParagraphFont"/>
    <w:uiPriority w:val="99"/>
    <w:unhideWhenUsed/>
    <w:rsid w:val="006434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heme="minorHAnsi" w:hAnsi="Courier New" w:cs="Courier New"/>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D07"/>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705D07"/>
    <w:rPr>
      <w:sz w:val="16"/>
      <w:szCs w:val="16"/>
    </w:rPr>
  </w:style>
  <w:style w:type="paragraph" w:styleId="CommentText">
    <w:name w:val="annotation text"/>
    <w:basedOn w:val="Normal"/>
    <w:link w:val="CommentTextChar"/>
    <w:uiPriority w:val="99"/>
    <w:unhideWhenUsed/>
    <w:rsid w:val="00705D07"/>
    <w:pPr>
      <w:spacing w:after="0" w:line="240" w:lineRule="auto"/>
      <w:ind w:firstLine="720"/>
    </w:pPr>
    <w:rPr>
      <w:sz w:val="20"/>
      <w:szCs w:val="20"/>
    </w:rPr>
  </w:style>
  <w:style w:type="character" w:customStyle="1" w:styleId="CommentTextChar">
    <w:name w:val="Comment Text Char"/>
    <w:basedOn w:val="DefaultParagraphFont"/>
    <w:link w:val="CommentText"/>
    <w:uiPriority w:val="99"/>
    <w:rsid w:val="00705D07"/>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705D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D07"/>
    <w:rPr>
      <w:rFonts w:ascii="Tahoma" w:eastAsia="Calibri" w:hAnsi="Tahoma" w:cs="Tahoma"/>
      <w:sz w:val="16"/>
      <w:szCs w:val="16"/>
    </w:rPr>
  </w:style>
  <w:style w:type="paragraph" w:styleId="CommentSubject">
    <w:name w:val="annotation subject"/>
    <w:basedOn w:val="CommentText"/>
    <w:next w:val="CommentText"/>
    <w:link w:val="CommentSubjectChar"/>
    <w:uiPriority w:val="99"/>
    <w:semiHidden/>
    <w:unhideWhenUsed/>
    <w:rsid w:val="001E1050"/>
    <w:pPr>
      <w:spacing w:after="200"/>
      <w:ind w:firstLine="0"/>
    </w:pPr>
    <w:rPr>
      <w:b/>
      <w:bCs/>
    </w:rPr>
  </w:style>
  <w:style w:type="character" w:customStyle="1" w:styleId="CommentSubjectChar">
    <w:name w:val="Comment Subject Char"/>
    <w:basedOn w:val="CommentTextChar"/>
    <w:link w:val="CommentSubject"/>
    <w:uiPriority w:val="99"/>
    <w:semiHidden/>
    <w:rsid w:val="001E1050"/>
    <w:rPr>
      <w:rFonts w:ascii="Calibri" w:eastAsia="Calibri" w:hAnsi="Calibri" w:cs="Times New Roman"/>
      <w:b/>
      <w:bCs/>
      <w:sz w:val="20"/>
      <w:szCs w:val="20"/>
    </w:rPr>
  </w:style>
  <w:style w:type="paragraph" w:styleId="ListParagraph">
    <w:name w:val="List Paragraph"/>
    <w:basedOn w:val="Normal"/>
    <w:uiPriority w:val="34"/>
    <w:qFormat/>
    <w:rsid w:val="00363F89"/>
    <w:pPr>
      <w:ind w:left="720"/>
      <w:contextualSpacing/>
    </w:pPr>
  </w:style>
  <w:style w:type="paragraph" w:styleId="Revision">
    <w:name w:val="Revision"/>
    <w:hidden/>
    <w:uiPriority w:val="99"/>
    <w:semiHidden/>
    <w:rsid w:val="002E722B"/>
    <w:rPr>
      <w:rFonts w:ascii="Calibri" w:eastAsia="Calibri" w:hAnsi="Calibri" w:cs="Times New Roman"/>
    </w:rPr>
  </w:style>
  <w:style w:type="paragraph" w:styleId="Header">
    <w:name w:val="header"/>
    <w:basedOn w:val="Normal"/>
    <w:link w:val="HeaderChar"/>
    <w:uiPriority w:val="99"/>
    <w:unhideWhenUsed/>
    <w:rsid w:val="00974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CE0"/>
    <w:rPr>
      <w:rFonts w:ascii="Calibri" w:eastAsia="Calibri" w:hAnsi="Calibri" w:cs="Times New Roman"/>
    </w:rPr>
  </w:style>
  <w:style w:type="paragraph" w:styleId="Footer">
    <w:name w:val="footer"/>
    <w:basedOn w:val="Normal"/>
    <w:link w:val="FooterChar"/>
    <w:uiPriority w:val="99"/>
    <w:unhideWhenUsed/>
    <w:rsid w:val="00974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CE0"/>
    <w:rPr>
      <w:rFonts w:ascii="Calibri" w:eastAsia="Calibri" w:hAnsi="Calibri" w:cs="Times New Roman"/>
    </w:rPr>
  </w:style>
  <w:style w:type="character" w:customStyle="1" w:styleId="reference-text">
    <w:name w:val="reference-text"/>
    <w:basedOn w:val="DefaultParagraphFont"/>
    <w:rsid w:val="00B9770D"/>
  </w:style>
  <w:style w:type="paragraph" w:styleId="Title">
    <w:name w:val="Title"/>
    <w:basedOn w:val="Normal"/>
    <w:link w:val="TitleChar"/>
    <w:qFormat/>
    <w:rsid w:val="00B9770D"/>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B9770D"/>
    <w:rPr>
      <w:rFonts w:ascii="Times New Roman" w:eastAsia="Times New Roman" w:hAnsi="Times New Roman" w:cs="Times New Roman"/>
      <w:b/>
      <w:sz w:val="28"/>
      <w:szCs w:val="20"/>
    </w:rPr>
  </w:style>
  <w:style w:type="paragraph" w:styleId="BodyTextIndent2">
    <w:name w:val="Body Text Indent 2"/>
    <w:basedOn w:val="Normal"/>
    <w:link w:val="BodyTextIndent2Char"/>
    <w:rsid w:val="00B9770D"/>
    <w:pPr>
      <w:spacing w:before="20" w:after="0" w:line="480" w:lineRule="auto"/>
      <w:ind w:firstLine="720"/>
    </w:pPr>
    <w:rPr>
      <w:rFonts w:ascii="Rockwell" w:eastAsia="Times New Roman" w:hAnsi="Rockwell"/>
      <w:szCs w:val="20"/>
    </w:rPr>
  </w:style>
  <w:style w:type="character" w:customStyle="1" w:styleId="BodyTextIndent2Char">
    <w:name w:val="Body Text Indent 2 Char"/>
    <w:basedOn w:val="DefaultParagraphFont"/>
    <w:link w:val="BodyTextIndent2"/>
    <w:rsid w:val="00B9770D"/>
    <w:rPr>
      <w:rFonts w:ascii="Rockwell" w:eastAsia="Times New Roman" w:hAnsi="Rockwell" w:cs="Times New Roman"/>
      <w:szCs w:val="20"/>
    </w:rPr>
  </w:style>
  <w:style w:type="character" w:customStyle="1" w:styleId="apple-converted-space">
    <w:name w:val="apple-converted-space"/>
    <w:basedOn w:val="DefaultParagraphFont"/>
    <w:rsid w:val="0077012A"/>
  </w:style>
  <w:style w:type="character" w:customStyle="1" w:styleId="ref-title">
    <w:name w:val="ref-title"/>
    <w:basedOn w:val="DefaultParagraphFont"/>
    <w:rsid w:val="007573E3"/>
  </w:style>
  <w:style w:type="character" w:customStyle="1" w:styleId="ref-journal">
    <w:name w:val="ref-journal"/>
    <w:basedOn w:val="DefaultParagraphFont"/>
    <w:rsid w:val="007573E3"/>
  </w:style>
  <w:style w:type="character" w:customStyle="1" w:styleId="ref-vol">
    <w:name w:val="ref-vol"/>
    <w:basedOn w:val="DefaultParagraphFont"/>
    <w:rsid w:val="007573E3"/>
  </w:style>
  <w:style w:type="character" w:styleId="Hyperlink">
    <w:name w:val="Hyperlink"/>
    <w:basedOn w:val="DefaultParagraphFont"/>
    <w:uiPriority w:val="99"/>
    <w:unhideWhenUsed/>
    <w:rsid w:val="006434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484310">
      <w:bodyDiv w:val="1"/>
      <w:marLeft w:val="0"/>
      <w:marRight w:val="0"/>
      <w:marTop w:val="0"/>
      <w:marBottom w:val="0"/>
      <w:divBdr>
        <w:top w:val="none" w:sz="0" w:space="0" w:color="auto"/>
        <w:left w:val="none" w:sz="0" w:space="0" w:color="auto"/>
        <w:bottom w:val="none" w:sz="0" w:space="0" w:color="auto"/>
        <w:right w:val="none" w:sz="0" w:space="0" w:color="auto"/>
      </w:divBdr>
    </w:div>
    <w:div w:id="510027327">
      <w:bodyDiv w:val="1"/>
      <w:marLeft w:val="0"/>
      <w:marRight w:val="0"/>
      <w:marTop w:val="0"/>
      <w:marBottom w:val="0"/>
      <w:divBdr>
        <w:top w:val="none" w:sz="0" w:space="0" w:color="auto"/>
        <w:left w:val="none" w:sz="0" w:space="0" w:color="auto"/>
        <w:bottom w:val="none" w:sz="0" w:space="0" w:color="auto"/>
        <w:right w:val="none" w:sz="0" w:space="0" w:color="auto"/>
      </w:divBdr>
    </w:div>
    <w:div w:id="792671971">
      <w:bodyDiv w:val="1"/>
      <w:marLeft w:val="0"/>
      <w:marRight w:val="0"/>
      <w:marTop w:val="0"/>
      <w:marBottom w:val="0"/>
      <w:divBdr>
        <w:top w:val="none" w:sz="0" w:space="0" w:color="auto"/>
        <w:left w:val="none" w:sz="0" w:space="0" w:color="auto"/>
        <w:bottom w:val="none" w:sz="0" w:space="0" w:color="auto"/>
        <w:right w:val="none" w:sz="0" w:space="0" w:color="auto"/>
      </w:divBdr>
    </w:div>
    <w:div w:id="794525140">
      <w:bodyDiv w:val="1"/>
      <w:marLeft w:val="0"/>
      <w:marRight w:val="0"/>
      <w:marTop w:val="0"/>
      <w:marBottom w:val="0"/>
      <w:divBdr>
        <w:top w:val="none" w:sz="0" w:space="0" w:color="auto"/>
        <w:left w:val="none" w:sz="0" w:space="0" w:color="auto"/>
        <w:bottom w:val="none" w:sz="0" w:space="0" w:color="auto"/>
        <w:right w:val="none" w:sz="0" w:space="0" w:color="auto"/>
      </w:divBdr>
    </w:div>
    <w:div w:id="904026595">
      <w:bodyDiv w:val="1"/>
      <w:marLeft w:val="0"/>
      <w:marRight w:val="0"/>
      <w:marTop w:val="0"/>
      <w:marBottom w:val="0"/>
      <w:divBdr>
        <w:top w:val="none" w:sz="0" w:space="0" w:color="auto"/>
        <w:left w:val="none" w:sz="0" w:space="0" w:color="auto"/>
        <w:bottom w:val="none" w:sz="0" w:space="0" w:color="auto"/>
        <w:right w:val="none" w:sz="0" w:space="0" w:color="auto"/>
      </w:divBdr>
    </w:div>
    <w:div w:id="967932058">
      <w:bodyDiv w:val="1"/>
      <w:marLeft w:val="0"/>
      <w:marRight w:val="0"/>
      <w:marTop w:val="0"/>
      <w:marBottom w:val="0"/>
      <w:divBdr>
        <w:top w:val="none" w:sz="0" w:space="0" w:color="auto"/>
        <w:left w:val="none" w:sz="0" w:space="0" w:color="auto"/>
        <w:bottom w:val="none" w:sz="0" w:space="0" w:color="auto"/>
        <w:right w:val="none" w:sz="0" w:space="0" w:color="auto"/>
      </w:divBdr>
    </w:div>
    <w:div w:id="1338729059">
      <w:bodyDiv w:val="1"/>
      <w:marLeft w:val="0"/>
      <w:marRight w:val="0"/>
      <w:marTop w:val="0"/>
      <w:marBottom w:val="0"/>
      <w:divBdr>
        <w:top w:val="none" w:sz="0" w:space="0" w:color="auto"/>
        <w:left w:val="none" w:sz="0" w:space="0" w:color="auto"/>
        <w:bottom w:val="none" w:sz="0" w:space="0" w:color="auto"/>
        <w:right w:val="none" w:sz="0" w:space="0" w:color="auto"/>
      </w:divBdr>
    </w:div>
    <w:div w:id="1495995141">
      <w:bodyDiv w:val="1"/>
      <w:marLeft w:val="0"/>
      <w:marRight w:val="0"/>
      <w:marTop w:val="0"/>
      <w:marBottom w:val="0"/>
      <w:divBdr>
        <w:top w:val="none" w:sz="0" w:space="0" w:color="auto"/>
        <w:left w:val="none" w:sz="0" w:space="0" w:color="auto"/>
        <w:bottom w:val="none" w:sz="0" w:space="0" w:color="auto"/>
        <w:right w:val="none" w:sz="0" w:space="0" w:color="auto"/>
      </w:divBdr>
    </w:div>
    <w:div w:id="1758790961">
      <w:bodyDiv w:val="1"/>
      <w:marLeft w:val="0"/>
      <w:marRight w:val="0"/>
      <w:marTop w:val="0"/>
      <w:marBottom w:val="0"/>
      <w:divBdr>
        <w:top w:val="none" w:sz="0" w:space="0" w:color="auto"/>
        <w:left w:val="none" w:sz="0" w:space="0" w:color="auto"/>
        <w:bottom w:val="none" w:sz="0" w:space="0" w:color="auto"/>
        <w:right w:val="none" w:sz="0" w:space="0" w:color="auto"/>
      </w:divBdr>
    </w:div>
    <w:div w:id="1760179193">
      <w:bodyDiv w:val="1"/>
      <w:marLeft w:val="0"/>
      <w:marRight w:val="0"/>
      <w:marTop w:val="0"/>
      <w:marBottom w:val="0"/>
      <w:divBdr>
        <w:top w:val="none" w:sz="0" w:space="0" w:color="auto"/>
        <w:left w:val="none" w:sz="0" w:space="0" w:color="auto"/>
        <w:bottom w:val="none" w:sz="0" w:space="0" w:color="auto"/>
        <w:right w:val="none" w:sz="0" w:space="0" w:color="auto"/>
      </w:divBdr>
    </w:div>
    <w:div w:id="2030638551">
      <w:bodyDiv w:val="1"/>
      <w:marLeft w:val="0"/>
      <w:marRight w:val="0"/>
      <w:marTop w:val="0"/>
      <w:marBottom w:val="0"/>
      <w:divBdr>
        <w:top w:val="none" w:sz="0" w:space="0" w:color="auto"/>
        <w:left w:val="none" w:sz="0" w:space="0" w:color="auto"/>
        <w:bottom w:val="none" w:sz="0" w:space="0" w:color="auto"/>
        <w:right w:val="none" w:sz="0" w:space="0" w:color="auto"/>
      </w:divBdr>
    </w:div>
    <w:div w:id="209554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5B23B-DF94-45FD-8AB4-DA63667FF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37</Pages>
  <Words>9529</Words>
  <Characters>54318</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UNC Greensboro</Company>
  <LinksUpToDate>false</LinksUpToDate>
  <CharactersWithSpaces>63720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WCUUser</cp:lastModifiedBy>
  <cp:revision>5</cp:revision>
  <cp:lastPrinted>2012-06-14T14:38:00Z</cp:lastPrinted>
  <dcterms:created xsi:type="dcterms:W3CDTF">2015-04-30T14:28:00Z</dcterms:created>
  <dcterms:modified xsi:type="dcterms:W3CDTF">2015-05-08T00:51:00Z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ies>
</file>